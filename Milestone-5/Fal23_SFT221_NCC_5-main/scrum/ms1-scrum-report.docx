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1E08FE0A" w:rsidR="008E2F5F" w:rsidRPr="00693ACC" w:rsidRDefault="008E2F5F" w:rsidP="008E2F5F">
      <w:pPr>
        <w:rPr>
          <w:b/>
          <w:bCs/>
          <w:sz w:val="28"/>
          <w:szCs w:val="28"/>
        </w:rPr>
      </w:pPr>
      <w:r w:rsidRPr="008E2F5F">
        <w:rPr>
          <w:b/>
          <w:bCs/>
          <w:sz w:val="28"/>
          <w:szCs w:val="28"/>
        </w:rPr>
        <w:t>GROUP</w:t>
      </w:r>
      <w:r w:rsidRPr="00693ACC">
        <w:rPr>
          <w:b/>
          <w:bCs/>
          <w:sz w:val="28"/>
          <w:szCs w:val="28"/>
        </w:rPr>
        <w:t xml:space="preserve">: </w:t>
      </w:r>
      <w:r w:rsidR="0055408A" w:rsidRPr="00693ACC">
        <w:rPr>
          <w:b/>
          <w:bCs/>
          <w:sz w:val="28"/>
          <w:szCs w:val="28"/>
        </w:rPr>
        <w:t>5</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92578FD" w:rsidR="008E2F5F" w:rsidRDefault="008E2F5F" w:rsidP="008E2F5F">
            <w:r>
              <w:t>1.</w:t>
            </w:r>
            <w:r w:rsidR="001233E8">
              <w:t xml:space="preserve"> Gabriel Yeung</w:t>
            </w:r>
          </w:p>
        </w:tc>
        <w:tc>
          <w:tcPr>
            <w:tcW w:w="4675" w:type="dxa"/>
          </w:tcPr>
          <w:p w14:paraId="29F29A37" w14:textId="6CA1FDCC" w:rsidR="008E2F5F" w:rsidRDefault="008E2F5F" w:rsidP="008E2F5F">
            <w:r>
              <w:t>4.</w:t>
            </w:r>
            <w:r w:rsidR="00C67156">
              <w:t>Sheng Chieh Lin</w:t>
            </w:r>
          </w:p>
        </w:tc>
      </w:tr>
      <w:tr w:rsidR="008E2F5F" w14:paraId="223EB89D" w14:textId="77777777" w:rsidTr="008E2F5F">
        <w:tc>
          <w:tcPr>
            <w:tcW w:w="4675" w:type="dxa"/>
          </w:tcPr>
          <w:p w14:paraId="026CE5FC" w14:textId="4DCD19A4" w:rsidR="008E2F5F" w:rsidRPr="00C67156" w:rsidRDefault="008E2F5F" w:rsidP="00C67156">
            <w:pPr>
              <w:tabs>
                <w:tab w:val="left" w:pos="1412"/>
              </w:tabs>
            </w:pPr>
            <w:r>
              <w:t>2.</w:t>
            </w:r>
            <w:r w:rsidR="00C67156">
              <w:rPr>
                <w:lang w:val="x-none"/>
              </w:rPr>
              <w:t>Ali Riza</w:t>
            </w:r>
            <w:r w:rsidR="00C67156">
              <w:t xml:space="preserve"> </w:t>
            </w:r>
            <w:r w:rsidR="00C67156">
              <w:rPr>
                <w:lang w:val="x-none"/>
              </w:rPr>
              <w:t>Sev</w:t>
            </w:r>
            <w:r w:rsidR="00C67156">
              <w:t>gili</w:t>
            </w:r>
          </w:p>
        </w:tc>
        <w:tc>
          <w:tcPr>
            <w:tcW w:w="4675" w:type="dxa"/>
          </w:tcPr>
          <w:p w14:paraId="26BFAC38" w14:textId="645FB578" w:rsidR="008E2F5F" w:rsidRPr="00C67156" w:rsidRDefault="008E2F5F" w:rsidP="008E2F5F">
            <w:r>
              <w:t>5.</w:t>
            </w:r>
            <w:r w:rsidR="00C67156">
              <w:t>Sheida Hashem Dabbaghian</w:t>
            </w:r>
          </w:p>
        </w:tc>
      </w:tr>
      <w:tr w:rsidR="008E2F5F" w14:paraId="24C6FEB2" w14:textId="77777777" w:rsidTr="008E2F5F">
        <w:tc>
          <w:tcPr>
            <w:tcW w:w="4675" w:type="dxa"/>
          </w:tcPr>
          <w:p w14:paraId="5B3D2877" w14:textId="0785CC8F" w:rsidR="008E2F5F" w:rsidRDefault="008E2F5F" w:rsidP="008E2F5F">
            <w:r>
              <w:t>3.</w:t>
            </w:r>
            <w:r w:rsidR="00C67156">
              <w:t>Rong Gang Xu</w:t>
            </w:r>
          </w:p>
        </w:tc>
        <w:tc>
          <w:tcPr>
            <w:tcW w:w="4675" w:type="dxa"/>
          </w:tcPr>
          <w:p w14:paraId="5446375E" w14:textId="07D9AFC2" w:rsidR="008E2F5F" w:rsidRDefault="008E2F5F" w:rsidP="008E2F5F">
            <w:r>
              <w:t>6.</w:t>
            </w:r>
            <w:r w:rsidR="00C67156">
              <w:t xml:space="preserve"> Hon Kit Mok</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473D">
        <w:tc>
          <w:tcPr>
            <w:tcW w:w="1165" w:type="dxa"/>
            <w:vMerge/>
          </w:tcPr>
          <w:p w14:paraId="219B59FF" w14:textId="77777777" w:rsidR="00085F30" w:rsidRDefault="00085F30" w:rsidP="00085F30">
            <w:pPr>
              <w:rPr>
                <w:b/>
                <w:bCs/>
              </w:rPr>
            </w:pPr>
          </w:p>
        </w:tc>
        <w:tc>
          <w:tcPr>
            <w:tcW w:w="7110" w:type="dxa"/>
          </w:tcPr>
          <w:p w14:paraId="5FD85EBC" w14:textId="6C22727B" w:rsidR="00085F30" w:rsidRPr="00FE051A" w:rsidRDefault="00085F30" w:rsidP="00085F30">
            <w:r>
              <w:t xml:space="preserve">SCRUM </w:t>
            </w:r>
            <w:r w:rsidR="00691001">
              <w:t>r</w:t>
            </w:r>
            <w:r>
              <w:t xml:space="preserve">eport &amp; </w:t>
            </w:r>
            <w:r w:rsidR="00691001">
              <w:t>r</w:t>
            </w:r>
            <w:r>
              <w:t>eflections</w:t>
            </w:r>
          </w:p>
        </w:tc>
        <w:tc>
          <w:tcPr>
            <w:tcW w:w="1075" w:type="dxa"/>
          </w:tcPr>
          <w:p w14:paraId="0AB72DA3" w14:textId="059F9324" w:rsidR="00085F30" w:rsidRDefault="004C3801" w:rsidP="00085F30">
            <w:r>
              <w:t>25%</w:t>
            </w:r>
          </w:p>
        </w:tc>
      </w:tr>
      <w:tr w:rsidR="00085F30" w14:paraId="1DCC6762" w14:textId="77777777" w:rsidTr="00F1473D">
        <w:tc>
          <w:tcPr>
            <w:tcW w:w="1165" w:type="dxa"/>
            <w:vMerge/>
          </w:tcPr>
          <w:p w14:paraId="49B42BDF" w14:textId="77777777" w:rsidR="00085F30" w:rsidRDefault="00085F30" w:rsidP="00085F30">
            <w:pPr>
              <w:rPr>
                <w:b/>
                <w:bCs/>
              </w:rPr>
            </w:pPr>
          </w:p>
        </w:tc>
        <w:tc>
          <w:tcPr>
            <w:tcW w:w="7110" w:type="dxa"/>
          </w:tcPr>
          <w:p w14:paraId="2003DF82" w14:textId="1010597C" w:rsidR="00085F30" w:rsidRPr="00FE051A" w:rsidRDefault="00D70D7C" w:rsidP="00085F30">
            <w:r>
              <w:t>Meets deadlines</w:t>
            </w:r>
          </w:p>
        </w:tc>
        <w:tc>
          <w:tcPr>
            <w:tcW w:w="1075" w:type="dxa"/>
          </w:tcPr>
          <w:p w14:paraId="4FA23B5E" w14:textId="7AB6AFDC" w:rsidR="00085F30" w:rsidRDefault="004C3801" w:rsidP="00085F30">
            <w:r>
              <w:t>10</w:t>
            </w:r>
            <w:r w:rsidR="00085F30">
              <w:t>%</w:t>
            </w:r>
          </w:p>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72A41F1B" w:rsidR="003673AA" w:rsidRDefault="00367803" w:rsidP="00F1473D">
            <w:pPr>
              <w:rPr>
                <w:b/>
                <w:bCs/>
                <w:sz w:val="28"/>
                <w:szCs w:val="28"/>
              </w:rPr>
            </w:pPr>
            <w:r>
              <w:rPr>
                <w:b/>
                <w:bCs/>
                <w:sz w:val="28"/>
                <w:szCs w:val="28"/>
              </w:rPr>
              <w:t>Gabriel Yeung</w:t>
            </w:r>
          </w:p>
        </w:tc>
        <w:tc>
          <w:tcPr>
            <w:tcW w:w="4078" w:type="dxa"/>
          </w:tcPr>
          <w:p w14:paraId="230CE8B7" w14:textId="18EBE23D" w:rsidR="003673AA" w:rsidRDefault="008B71F6" w:rsidP="00F1473D">
            <w:pPr>
              <w:rPr>
                <w:b/>
                <w:bCs/>
                <w:sz w:val="28"/>
                <w:szCs w:val="28"/>
              </w:rPr>
            </w:pPr>
            <w:r>
              <w:rPr>
                <w:b/>
                <w:bCs/>
                <w:sz w:val="28"/>
                <w:szCs w:val="28"/>
              </w:rPr>
              <w:t>Setup github repository</w:t>
            </w:r>
          </w:p>
        </w:tc>
        <w:tc>
          <w:tcPr>
            <w:tcW w:w="3117" w:type="dxa"/>
          </w:tcPr>
          <w:p w14:paraId="41486EED" w14:textId="461AB5A8" w:rsidR="003673AA" w:rsidRDefault="00367803">
            <w:pPr>
              <w:jc w:val="center"/>
              <w:rPr>
                <w:b/>
                <w:bCs/>
                <w:sz w:val="28"/>
                <w:szCs w:val="28"/>
              </w:rPr>
              <w:pPrChange w:id="0" w:author="Hon Kit Mok" w:date="2023-11-06T13:39:00Z">
                <w:pPr/>
              </w:pPrChange>
            </w:pPr>
            <w:r>
              <w:rPr>
                <w:b/>
                <w:bCs/>
                <w:sz w:val="28"/>
                <w:szCs w:val="28"/>
              </w:rPr>
              <w:t>0</w:t>
            </w:r>
            <w:ins w:id="1" w:author="Hon Kit Mok" w:date="2023-11-06T13:39:00Z">
              <w:r w:rsidR="00764038">
                <w:rPr>
                  <w:b/>
                  <w:bCs/>
                  <w:sz w:val="28"/>
                  <w:szCs w:val="28"/>
                </w:rPr>
                <w:t xml:space="preserve"> ( No delay)</w:t>
              </w:r>
            </w:ins>
          </w:p>
        </w:tc>
      </w:tr>
      <w:tr w:rsidR="003673AA" w14:paraId="246B4CFE" w14:textId="77777777" w:rsidTr="00F1473D">
        <w:tc>
          <w:tcPr>
            <w:tcW w:w="2155" w:type="dxa"/>
          </w:tcPr>
          <w:p w14:paraId="74CD8511" w14:textId="372B5CA6" w:rsidR="003673AA" w:rsidRDefault="008B71F6" w:rsidP="00F1473D">
            <w:pPr>
              <w:rPr>
                <w:b/>
                <w:bCs/>
                <w:sz w:val="28"/>
                <w:szCs w:val="28"/>
              </w:rPr>
            </w:pPr>
            <w:r>
              <w:rPr>
                <w:b/>
                <w:bCs/>
                <w:sz w:val="28"/>
                <w:szCs w:val="28"/>
              </w:rPr>
              <w:t>Gabriel Yeung</w:t>
            </w:r>
          </w:p>
        </w:tc>
        <w:tc>
          <w:tcPr>
            <w:tcW w:w="4078" w:type="dxa"/>
          </w:tcPr>
          <w:p w14:paraId="0B76CE3F" w14:textId="45E82F46" w:rsidR="003673AA" w:rsidRDefault="008B71F6" w:rsidP="00F1473D">
            <w:pPr>
              <w:rPr>
                <w:b/>
                <w:bCs/>
                <w:sz w:val="28"/>
                <w:szCs w:val="28"/>
              </w:rPr>
            </w:pPr>
            <w:r>
              <w:rPr>
                <w:b/>
                <w:bCs/>
                <w:sz w:val="28"/>
                <w:szCs w:val="28"/>
              </w:rPr>
              <w:t>Setup jira board</w:t>
            </w:r>
          </w:p>
        </w:tc>
        <w:tc>
          <w:tcPr>
            <w:tcW w:w="3117" w:type="dxa"/>
          </w:tcPr>
          <w:p w14:paraId="67D2FE1B" w14:textId="4A915CE7" w:rsidR="003673AA" w:rsidRDefault="00367803">
            <w:pPr>
              <w:jc w:val="center"/>
              <w:rPr>
                <w:b/>
                <w:bCs/>
                <w:sz w:val="28"/>
                <w:szCs w:val="28"/>
              </w:rPr>
              <w:pPrChange w:id="2" w:author="Hon Kit Mok" w:date="2023-11-06T13:39:00Z">
                <w:pPr/>
              </w:pPrChange>
            </w:pPr>
            <w:r>
              <w:rPr>
                <w:b/>
                <w:bCs/>
                <w:sz w:val="28"/>
                <w:szCs w:val="28"/>
              </w:rPr>
              <w:t>0</w:t>
            </w:r>
          </w:p>
        </w:tc>
      </w:tr>
      <w:tr w:rsidR="003673AA" w14:paraId="57B91A6C" w14:textId="77777777" w:rsidTr="00F1473D">
        <w:tc>
          <w:tcPr>
            <w:tcW w:w="2155" w:type="dxa"/>
          </w:tcPr>
          <w:p w14:paraId="4375776D" w14:textId="04224475" w:rsidR="003673AA" w:rsidRDefault="008B71F6" w:rsidP="00F1473D">
            <w:pPr>
              <w:rPr>
                <w:b/>
                <w:bCs/>
                <w:sz w:val="28"/>
                <w:szCs w:val="28"/>
              </w:rPr>
            </w:pPr>
            <w:r>
              <w:rPr>
                <w:b/>
                <w:bCs/>
                <w:sz w:val="28"/>
                <w:szCs w:val="28"/>
              </w:rPr>
              <w:t>Gabriel Yeung</w:t>
            </w:r>
          </w:p>
        </w:tc>
        <w:tc>
          <w:tcPr>
            <w:tcW w:w="4078" w:type="dxa"/>
          </w:tcPr>
          <w:p w14:paraId="0C73718F" w14:textId="6B696C37" w:rsidR="003673AA" w:rsidRDefault="008B71F6" w:rsidP="00F1473D">
            <w:pPr>
              <w:rPr>
                <w:b/>
                <w:bCs/>
                <w:sz w:val="28"/>
                <w:szCs w:val="28"/>
              </w:rPr>
            </w:pPr>
            <w:r>
              <w:rPr>
                <w:b/>
                <w:bCs/>
                <w:sz w:val="28"/>
                <w:szCs w:val="28"/>
              </w:rPr>
              <w:t>Share git experience</w:t>
            </w:r>
          </w:p>
        </w:tc>
        <w:tc>
          <w:tcPr>
            <w:tcW w:w="3117" w:type="dxa"/>
          </w:tcPr>
          <w:p w14:paraId="43D83013" w14:textId="0ABFFCE4" w:rsidR="003673AA" w:rsidRDefault="00367803">
            <w:pPr>
              <w:jc w:val="center"/>
              <w:rPr>
                <w:b/>
                <w:bCs/>
                <w:sz w:val="28"/>
                <w:szCs w:val="28"/>
              </w:rPr>
              <w:pPrChange w:id="3" w:author="Hon Kit Mok" w:date="2023-11-06T13:39:00Z">
                <w:pPr/>
              </w:pPrChange>
            </w:pPr>
            <w:r>
              <w:rPr>
                <w:b/>
                <w:bCs/>
                <w:sz w:val="28"/>
                <w:szCs w:val="28"/>
              </w:rPr>
              <w:t>0</w:t>
            </w:r>
          </w:p>
        </w:tc>
      </w:tr>
      <w:tr w:rsidR="008B71F6" w14:paraId="627C7B99" w14:textId="77777777" w:rsidTr="00F1473D">
        <w:tc>
          <w:tcPr>
            <w:tcW w:w="2155" w:type="dxa"/>
          </w:tcPr>
          <w:p w14:paraId="7337930C" w14:textId="2AA0FFD0" w:rsidR="008B71F6" w:rsidRDefault="008B71F6" w:rsidP="008B71F6">
            <w:pPr>
              <w:rPr>
                <w:b/>
                <w:bCs/>
                <w:sz w:val="28"/>
                <w:szCs w:val="28"/>
              </w:rPr>
            </w:pPr>
            <w:r w:rsidRPr="009831AE">
              <w:rPr>
                <w:b/>
                <w:bCs/>
                <w:sz w:val="28"/>
                <w:szCs w:val="28"/>
              </w:rPr>
              <w:t>Gabriel Yeung</w:t>
            </w:r>
          </w:p>
        </w:tc>
        <w:tc>
          <w:tcPr>
            <w:tcW w:w="4078" w:type="dxa"/>
          </w:tcPr>
          <w:p w14:paraId="36113031" w14:textId="049DF027" w:rsidR="008B71F6" w:rsidRDefault="008B71F6" w:rsidP="008B71F6">
            <w:pPr>
              <w:rPr>
                <w:b/>
                <w:bCs/>
                <w:sz w:val="28"/>
                <w:szCs w:val="28"/>
              </w:rPr>
            </w:pPr>
            <w:r>
              <w:rPr>
                <w:b/>
                <w:bCs/>
                <w:sz w:val="28"/>
                <w:szCs w:val="28"/>
              </w:rPr>
              <w:t>Discuss</w:t>
            </w:r>
            <w:r w:rsidR="00BB08A0">
              <w:rPr>
                <w:b/>
                <w:bCs/>
                <w:sz w:val="28"/>
                <w:szCs w:val="28"/>
              </w:rPr>
              <w:t xml:space="preserve"> tasks distribution</w:t>
            </w:r>
          </w:p>
        </w:tc>
        <w:tc>
          <w:tcPr>
            <w:tcW w:w="3117" w:type="dxa"/>
          </w:tcPr>
          <w:p w14:paraId="4C7292F4" w14:textId="21018DD7" w:rsidR="008B71F6" w:rsidRDefault="008B71F6">
            <w:pPr>
              <w:jc w:val="center"/>
              <w:rPr>
                <w:b/>
                <w:bCs/>
                <w:sz w:val="28"/>
                <w:szCs w:val="28"/>
              </w:rPr>
              <w:pPrChange w:id="4" w:author="Hon Kit Mok" w:date="2023-11-06T13:39:00Z">
                <w:pPr/>
              </w:pPrChange>
            </w:pPr>
            <w:r>
              <w:rPr>
                <w:b/>
                <w:bCs/>
                <w:sz w:val="28"/>
                <w:szCs w:val="28"/>
              </w:rPr>
              <w:t>0</w:t>
            </w:r>
          </w:p>
        </w:tc>
      </w:tr>
      <w:tr w:rsidR="008B71F6" w14:paraId="655CD02B" w14:textId="77777777" w:rsidTr="00F1473D">
        <w:tc>
          <w:tcPr>
            <w:tcW w:w="2155" w:type="dxa"/>
          </w:tcPr>
          <w:p w14:paraId="5C9E7811" w14:textId="4476A327" w:rsidR="008B71F6" w:rsidRDefault="008B71F6" w:rsidP="008B71F6">
            <w:pPr>
              <w:rPr>
                <w:b/>
                <w:bCs/>
                <w:sz w:val="28"/>
                <w:szCs w:val="28"/>
              </w:rPr>
            </w:pPr>
            <w:r w:rsidRPr="00EF3E76">
              <w:rPr>
                <w:b/>
                <w:bCs/>
                <w:sz w:val="28"/>
                <w:szCs w:val="28"/>
              </w:rPr>
              <w:t>Gabriel Yeung</w:t>
            </w:r>
          </w:p>
        </w:tc>
        <w:tc>
          <w:tcPr>
            <w:tcW w:w="4078" w:type="dxa"/>
          </w:tcPr>
          <w:p w14:paraId="46711C10" w14:textId="2AF5F920" w:rsidR="008B71F6" w:rsidRDefault="00BB08A0" w:rsidP="008B71F6">
            <w:pPr>
              <w:rPr>
                <w:b/>
                <w:bCs/>
                <w:sz w:val="28"/>
                <w:szCs w:val="28"/>
              </w:rPr>
            </w:pPr>
            <w:r>
              <w:rPr>
                <w:b/>
                <w:bCs/>
                <w:sz w:val="28"/>
                <w:szCs w:val="28"/>
              </w:rPr>
              <w:t>Add teammate to github repo</w:t>
            </w:r>
          </w:p>
        </w:tc>
        <w:tc>
          <w:tcPr>
            <w:tcW w:w="3117" w:type="dxa"/>
          </w:tcPr>
          <w:p w14:paraId="7C4E5D43" w14:textId="688786B7" w:rsidR="008B71F6" w:rsidRDefault="008B71F6">
            <w:pPr>
              <w:jc w:val="center"/>
              <w:rPr>
                <w:b/>
                <w:bCs/>
                <w:sz w:val="28"/>
                <w:szCs w:val="28"/>
              </w:rPr>
              <w:pPrChange w:id="5" w:author="Hon Kit Mok" w:date="2023-11-06T13:39:00Z">
                <w:pPr/>
              </w:pPrChange>
            </w:pPr>
            <w:r>
              <w:rPr>
                <w:b/>
                <w:bCs/>
                <w:sz w:val="28"/>
                <w:szCs w:val="28"/>
              </w:rPr>
              <w:t>0</w:t>
            </w:r>
          </w:p>
        </w:tc>
      </w:tr>
      <w:tr w:rsidR="008B71F6" w14:paraId="556CB4FA" w14:textId="77777777" w:rsidTr="00F1473D">
        <w:tc>
          <w:tcPr>
            <w:tcW w:w="2155" w:type="dxa"/>
          </w:tcPr>
          <w:p w14:paraId="34AAF323" w14:textId="2DA96D6A" w:rsidR="008B71F6" w:rsidRDefault="008B71F6" w:rsidP="008B71F6">
            <w:pPr>
              <w:rPr>
                <w:b/>
                <w:bCs/>
                <w:sz w:val="28"/>
                <w:szCs w:val="28"/>
              </w:rPr>
            </w:pPr>
            <w:r w:rsidRPr="00EF3E76">
              <w:rPr>
                <w:b/>
                <w:bCs/>
                <w:sz w:val="28"/>
                <w:szCs w:val="28"/>
              </w:rPr>
              <w:t>Gabriel Yeung</w:t>
            </w:r>
          </w:p>
        </w:tc>
        <w:tc>
          <w:tcPr>
            <w:tcW w:w="4078" w:type="dxa"/>
          </w:tcPr>
          <w:p w14:paraId="1D3E66AD" w14:textId="6C0C8D89" w:rsidR="008B71F6" w:rsidRDefault="00BB08A0" w:rsidP="008B71F6">
            <w:pPr>
              <w:rPr>
                <w:b/>
                <w:bCs/>
                <w:sz w:val="28"/>
                <w:szCs w:val="28"/>
              </w:rPr>
            </w:pPr>
            <w:r>
              <w:rPr>
                <w:b/>
                <w:bCs/>
                <w:sz w:val="28"/>
                <w:szCs w:val="28"/>
              </w:rPr>
              <w:t>Add teammate to jira board</w:t>
            </w:r>
          </w:p>
        </w:tc>
        <w:tc>
          <w:tcPr>
            <w:tcW w:w="3117" w:type="dxa"/>
          </w:tcPr>
          <w:p w14:paraId="7DF5AFF8" w14:textId="0F99C6C3" w:rsidR="008B71F6" w:rsidRDefault="008B71F6">
            <w:pPr>
              <w:jc w:val="center"/>
              <w:rPr>
                <w:b/>
                <w:bCs/>
                <w:sz w:val="28"/>
                <w:szCs w:val="28"/>
              </w:rPr>
              <w:pPrChange w:id="6" w:author="Hon Kit Mok" w:date="2023-11-06T13:39:00Z">
                <w:pPr/>
              </w:pPrChange>
            </w:pPr>
            <w:r>
              <w:rPr>
                <w:b/>
                <w:bCs/>
                <w:sz w:val="28"/>
                <w:szCs w:val="28"/>
              </w:rPr>
              <w:t>0</w:t>
            </w:r>
          </w:p>
        </w:tc>
      </w:tr>
      <w:tr w:rsidR="008B71F6" w14:paraId="2E070BCA" w14:textId="77777777" w:rsidTr="00F1473D">
        <w:tc>
          <w:tcPr>
            <w:tcW w:w="2155" w:type="dxa"/>
          </w:tcPr>
          <w:p w14:paraId="4667CCA3" w14:textId="09FE5C25" w:rsidR="008B71F6" w:rsidRDefault="00764038" w:rsidP="008B71F6">
            <w:pPr>
              <w:rPr>
                <w:b/>
                <w:bCs/>
                <w:sz w:val="28"/>
                <w:szCs w:val="28"/>
              </w:rPr>
            </w:pPr>
            <w:ins w:id="7" w:author="Hon Kit Mok" w:date="2023-11-06T13:38:00Z">
              <w:r>
                <w:rPr>
                  <w:b/>
                  <w:bCs/>
                  <w:sz w:val="28"/>
                  <w:szCs w:val="28"/>
                </w:rPr>
                <w:t>Hon Kit Mok</w:t>
              </w:r>
            </w:ins>
          </w:p>
        </w:tc>
        <w:tc>
          <w:tcPr>
            <w:tcW w:w="4078" w:type="dxa"/>
          </w:tcPr>
          <w:p w14:paraId="17225FAF" w14:textId="0D2450CD" w:rsidR="008B71F6" w:rsidRDefault="00764038" w:rsidP="008B71F6">
            <w:pPr>
              <w:rPr>
                <w:b/>
                <w:bCs/>
                <w:sz w:val="28"/>
                <w:szCs w:val="28"/>
              </w:rPr>
            </w:pPr>
            <w:ins w:id="8" w:author="Hon Kit Mok" w:date="2023-11-06T13:39:00Z">
              <w:r>
                <w:rPr>
                  <w:b/>
                  <w:bCs/>
                  <w:sz w:val="28"/>
                  <w:szCs w:val="28"/>
                </w:rPr>
                <w:t>Register</w:t>
              </w:r>
            </w:ins>
            <w:ins w:id="9" w:author="Hon Kit Mok" w:date="2023-11-06T13:38:00Z">
              <w:r>
                <w:rPr>
                  <w:b/>
                  <w:bCs/>
                  <w:sz w:val="28"/>
                  <w:szCs w:val="28"/>
                </w:rPr>
                <w:t xml:space="preserve"> in the project git repository and jira board</w:t>
              </w:r>
            </w:ins>
          </w:p>
        </w:tc>
        <w:tc>
          <w:tcPr>
            <w:tcW w:w="3117" w:type="dxa"/>
          </w:tcPr>
          <w:p w14:paraId="1CBD8794" w14:textId="64778544" w:rsidR="008B71F6" w:rsidRDefault="00764038">
            <w:pPr>
              <w:jc w:val="center"/>
              <w:rPr>
                <w:b/>
                <w:bCs/>
                <w:sz w:val="28"/>
                <w:szCs w:val="28"/>
              </w:rPr>
              <w:pPrChange w:id="10" w:author="Hon Kit Mok" w:date="2023-11-06T13:39:00Z">
                <w:pPr/>
              </w:pPrChange>
            </w:pPr>
            <w:ins w:id="11" w:author="Hon Kit Mok" w:date="2023-11-06T13:39:00Z">
              <w:r>
                <w:rPr>
                  <w:b/>
                  <w:bCs/>
                  <w:sz w:val="28"/>
                  <w:szCs w:val="28"/>
                </w:rPr>
                <w:t>0</w:t>
              </w:r>
            </w:ins>
          </w:p>
        </w:tc>
      </w:tr>
      <w:tr w:rsidR="00764038" w14:paraId="6D51A5E6" w14:textId="77777777" w:rsidTr="00F1473D">
        <w:tc>
          <w:tcPr>
            <w:tcW w:w="2155" w:type="dxa"/>
          </w:tcPr>
          <w:p w14:paraId="5A3A7008" w14:textId="458B8A9C" w:rsidR="00764038" w:rsidRDefault="00764038" w:rsidP="008B71F6">
            <w:pPr>
              <w:rPr>
                <w:b/>
                <w:bCs/>
                <w:sz w:val="28"/>
                <w:szCs w:val="28"/>
              </w:rPr>
            </w:pPr>
            <w:r>
              <w:rPr>
                <w:b/>
                <w:bCs/>
                <w:sz w:val="28"/>
                <w:szCs w:val="28"/>
              </w:rPr>
              <w:t>Hon Kit Mok</w:t>
            </w:r>
          </w:p>
        </w:tc>
        <w:tc>
          <w:tcPr>
            <w:tcW w:w="4078" w:type="dxa"/>
          </w:tcPr>
          <w:p w14:paraId="0EE8BF72" w14:textId="742D2A83" w:rsidR="00764038" w:rsidRDefault="00764038" w:rsidP="008B71F6">
            <w:pPr>
              <w:rPr>
                <w:b/>
                <w:bCs/>
                <w:sz w:val="28"/>
                <w:szCs w:val="28"/>
              </w:rPr>
            </w:pPr>
            <w:r>
              <w:rPr>
                <w:b/>
                <w:bCs/>
                <w:sz w:val="28"/>
                <w:szCs w:val="28"/>
              </w:rPr>
              <w:t>Sign the project contract and contribute in the scrum report</w:t>
            </w:r>
          </w:p>
        </w:tc>
        <w:tc>
          <w:tcPr>
            <w:tcW w:w="3117" w:type="dxa"/>
          </w:tcPr>
          <w:p w14:paraId="12053868" w14:textId="0EF533CB" w:rsidR="00764038" w:rsidRDefault="00764038">
            <w:pPr>
              <w:jc w:val="center"/>
              <w:rPr>
                <w:b/>
                <w:bCs/>
                <w:sz w:val="28"/>
                <w:szCs w:val="28"/>
              </w:rPr>
              <w:pPrChange w:id="12" w:author="Hon Kit Mok" w:date="2023-11-06T13:39:00Z">
                <w:pPr/>
              </w:pPrChange>
            </w:pPr>
            <w:r>
              <w:rPr>
                <w:b/>
                <w:bCs/>
                <w:sz w:val="28"/>
                <w:szCs w:val="28"/>
              </w:rPr>
              <w:t>0</w:t>
            </w:r>
          </w:p>
        </w:tc>
      </w:tr>
      <w:tr w:rsidR="00D1524E" w14:paraId="7F9903E2" w14:textId="77777777" w:rsidTr="00F1473D">
        <w:tc>
          <w:tcPr>
            <w:tcW w:w="2155" w:type="dxa"/>
          </w:tcPr>
          <w:p w14:paraId="17953ACD" w14:textId="0BD10EEA" w:rsidR="00D1524E" w:rsidRDefault="00D1524E" w:rsidP="00D1524E">
            <w:pPr>
              <w:rPr>
                <w:b/>
                <w:bCs/>
                <w:sz w:val="28"/>
                <w:szCs w:val="28"/>
              </w:rPr>
            </w:pPr>
            <w:ins w:id="13" w:author="Roger Xu" w:date="2023-11-06T17:11:00Z">
              <w:r>
                <w:rPr>
                  <w:b/>
                  <w:bCs/>
                  <w:sz w:val="28"/>
                  <w:szCs w:val="28"/>
                </w:rPr>
                <w:t>Rong Gang Xu</w:t>
              </w:r>
            </w:ins>
          </w:p>
        </w:tc>
        <w:tc>
          <w:tcPr>
            <w:tcW w:w="4078" w:type="dxa"/>
          </w:tcPr>
          <w:p w14:paraId="52FD7DCC" w14:textId="6E35CFEB" w:rsidR="00D1524E" w:rsidRDefault="00D1524E" w:rsidP="00D1524E">
            <w:pPr>
              <w:rPr>
                <w:b/>
                <w:bCs/>
                <w:sz w:val="28"/>
                <w:szCs w:val="28"/>
              </w:rPr>
            </w:pPr>
            <w:ins w:id="14" w:author="Roger Xu" w:date="2023-11-06T17:11:00Z">
              <w:r>
                <w:rPr>
                  <w:b/>
                  <w:bCs/>
                  <w:sz w:val="28"/>
                  <w:szCs w:val="28"/>
                </w:rPr>
                <w:t>Join the github repository</w:t>
              </w:r>
            </w:ins>
          </w:p>
        </w:tc>
        <w:tc>
          <w:tcPr>
            <w:tcW w:w="3117" w:type="dxa"/>
          </w:tcPr>
          <w:p w14:paraId="61CFE535" w14:textId="21764AF5" w:rsidR="00D1524E" w:rsidRDefault="00D1524E">
            <w:pPr>
              <w:jc w:val="center"/>
              <w:rPr>
                <w:b/>
                <w:bCs/>
                <w:sz w:val="28"/>
                <w:szCs w:val="28"/>
              </w:rPr>
              <w:pPrChange w:id="15" w:author="Hon Kit Mok" w:date="2023-11-06T13:39:00Z">
                <w:pPr/>
              </w:pPrChange>
            </w:pPr>
            <w:ins w:id="16" w:author="Roger Xu" w:date="2023-11-06T17:11:00Z">
              <w:r>
                <w:rPr>
                  <w:b/>
                  <w:bCs/>
                  <w:sz w:val="28"/>
                  <w:szCs w:val="28"/>
                </w:rPr>
                <w:t>0</w:t>
              </w:r>
            </w:ins>
          </w:p>
        </w:tc>
      </w:tr>
      <w:tr w:rsidR="00D1524E" w14:paraId="56FB305C" w14:textId="77777777" w:rsidTr="00F1473D">
        <w:trPr>
          <w:ins w:id="17" w:author="Roger Xu" w:date="2023-11-06T17:11:00Z"/>
        </w:trPr>
        <w:tc>
          <w:tcPr>
            <w:tcW w:w="2155" w:type="dxa"/>
          </w:tcPr>
          <w:p w14:paraId="3F2E2DC2" w14:textId="522651B9" w:rsidR="00D1524E" w:rsidRDefault="00D1524E" w:rsidP="00D1524E">
            <w:pPr>
              <w:rPr>
                <w:ins w:id="18" w:author="Roger Xu" w:date="2023-11-06T17:11:00Z"/>
                <w:b/>
                <w:bCs/>
                <w:sz w:val="28"/>
                <w:szCs w:val="28"/>
              </w:rPr>
            </w:pPr>
            <w:ins w:id="19" w:author="Roger Xu" w:date="2023-11-06T17:11:00Z">
              <w:r>
                <w:rPr>
                  <w:b/>
                  <w:bCs/>
                  <w:sz w:val="28"/>
                  <w:szCs w:val="28"/>
                </w:rPr>
                <w:t>Rong Gang Xu</w:t>
              </w:r>
            </w:ins>
          </w:p>
        </w:tc>
        <w:tc>
          <w:tcPr>
            <w:tcW w:w="4078" w:type="dxa"/>
          </w:tcPr>
          <w:p w14:paraId="699E4563" w14:textId="231A134E" w:rsidR="00D1524E" w:rsidRDefault="00D1524E" w:rsidP="00D1524E">
            <w:pPr>
              <w:rPr>
                <w:ins w:id="20" w:author="Roger Xu" w:date="2023-11-06T17:11:00Z"/>
                <w:b/>
                <w:bCs/>
                <w:sz w:val="28"/>
                <w:szCs w:val="28"/>
              </w:rPr>
            </w:pPr>
            <w:ins w:id="21" w:author="Roger Xu" w:date="2023-11-06T17:11:00Z">
              <w:r>
                <w:rPr>
                  <w:b/>
                  <w:bCs/>
                  <w:sz w:val="28"/>
                  <w:szCs w:val="28"/>
                </w:rPr>
                <w:t>Join the jira board project</w:t>
              </w:r>
            </w:ins>
          </w:p>
        </w:tc>
        <w:tc>
          <w:tcPr>
            <w:tcW w:w="3117" w:type="dxa"/>
          </w:tcPr>
          <w:p w14:paraId="77D8E5F7" w14:textId="3A635CCC" w:rsidR="00D1524E" w:rsidRDefault="00D1524E" w:rsidP="00D1524E">
            <w:pPr>
              <w:jc w:val="center"/>
              <w:rPr>
                <w:ins w:id="22" w:author="Roger Xu" w:date="2023-11-06T17:11:00Z"/>
                <w:b/>
                <w:bCs/>
                <w:sz w:val="28"/>
                <w:szCs w:val="28"/>
              </w:rPr>
            </w:pPr>
            <w:ins w:id="23" w:author="Roger Xu" w:date="2023-11-06T17:11:00Z">
              <w:r>
                <w:rPr>
                  <w:b/>
                  <w:bCs/>
                  <w:sz w:val="28"/>
                  <w:szCs w:val="28"/>
                </w:rPr>
                <w:t>0</w:t>
              </w:r>
            </w:ins>
          </w:p>
        </w:tc>
      </w:tr>
      <w:tr w:rsidR="00D1524E" w14:paraId="6C796AC2" w14:textId="77777777" w:rsidTr="00F1473D">
        <w:trPr>
          <w:ins w:id="24" w:author="Roger Xu" w:date="2023-11-06T17:11:00Z"/>
        </w:trPr>
        <w:tc>
          <w:tcPr>
            <w:tcW w:w="2155" w:type="dxa"/>
          </w:tcPr>
          <w:p w14:paraId="528D6221" w14:textId="10EBC033" w:rsidR="00D1524E" w:rsidRDefault="00D1524E" w:rsidP="00D1524E">
            <w:pPr>
              <w:rPr>
                <w:ins w:id="25" w:author="Roger Xu" w:date="2023-11-06T17:11:00Z"/>
                <w:b/>
                <w:bCs/>
                <w:sz w:val="28"/>
                <w:szCs w:val="28"/>
              </w:rPr>
            </w:pPr>
            <w:ins w:id="26" w:author="Roger Xu" w:date="2023-11-06T17:11:00Z">
              <w:r>
                <w:rPr>
                  <w:b/>
                  <w:bCs/>
                  <w:sz w:val="28"/>
                  <w:szCs w:val="28"/>
                </w:rPr>
                <w:t>Rong Gang Xu</w:t>
              </w:r>
            </w:ins>
          </w:p>
        </w:tc>
        <w:tc>
          <w:tcPr>
            <w:tcW w:w="4078" w:type="dxa"/>
          </w:tcPr>
          <w:p w14:paraId="14FA5BF1" w14:textId="3F391FF2" w:rsidR="00D1524E" w:rsidRDefault="00D1524E" w:rsidP="00D1524E">
            <w:pPr>
              <w:rPr>
                <w:ins w:id="27" w:author="Roger Xu" w:date="2023-11-06T17:11:00Z"/>
                <w:b/>
                <w:bCs/>
                <w:sz w:val="28"/>
                <w:szCs w:val="28"/>
              </w:rPr>
            </w:pPr>
            <w:ins w:id="28" w:author="Roger Xu" w:date="2023-11-06T17:11:00Z">
              <w:r>
                <w:rPr>
                  <w:b/>
                  <w:bCs/>
                  <w:sz w:val="28"/>
                  <w:szCs w:val="28"/>
                </w:rPr>
                <w:t>Learn how to use git</w:t>
              </w:r>
            </w:ins>
          </w:p>
        </w:tc>
        <w:tc>
          <w:tcPr>
            <w:tcW w:w="3117" w:type="dxa"/>
          </w:tcPr>
          <w:p w14:paraId="63A5D8C2" w14:textId="0D8B6254" w:rsidR="00D1524E" w:rsidRDefault="00D1524E" w:rsidP="00D1524E">
            <w:pPr>
              <w:jc w:val="center"/>
              <w:rPr>
                <w:ins w:id="29" w:author="Roger Xu" w:date="2023-11-06T17:11:00Z"/>
                <w:b/>
                <w:bCs/>
                <w:sz w:val="28"/>
                <w:szCs w:val="28"/>
              </w:rPr>
            </w:pPr>
            <w:ins w:id="30" w:author="Roger Xu" w:date="2023-11-06T17:11:00Z">
              <w:r>
                <w:rPr>
                  <w:b/>
                  <w:bCs/>
                  <w:sz w:val="28"/>
                  <w:szCs w:val="28"/>
                </w:rPr>
                <w:t>0</w:t>
              </w:r>
            </w:ins>
          </w:p>
        </w:tc>
      </w:tr>
      <w:tr w:rsidR="00D1524E" w14:paraId="7E28851F" w14:textId="77777777" w:rsidTr="00F1473D">
        <w:trPr>
          <w:ins w:id="31" w:author="Roger Xu" w:date="2023-11-06T17:11:00Z"/>
        </w:trPr>
        <w:tc>
          <w:tcPr>
            <w:tcW w:w="2155" w:type="dxa"/>
          </w:tcPr>
          <w:p w14:paraId="41C015A7" w14:textId="3747FB12" w:rsidR="00D1524E" w:rsidRDefault="00D1524E" w:rsidP="00D1524E">
            <w:pPr>
              <w:rPr>
                <w:ins w:id="32" w:author="Roger Xu" w:date="2023-11-06T17:11:00Z"/>
                <w:b/>
                <w:bCs/>
                <w:sz w:val="28"/>
                <w:szCs w:val="28"/>
              </w:rPr>
            </w:pPr>
            <w:ins w:id="33" w:author="Roger Xu" w:date="2023-11-06T17:11:00Z">
              <w:r>
                <w:rPr>
                  <w:b/>
                  <w:bCs/>
                  <w:sz w:val="28"/>
                  <w:szCs w:val="28"/>
                </w:rPr>
                <w:t>Rong Gang Xu</w:t>
              </w:r>
            </w:ins>
          </w:p>
        </w:tc>
        <w:tc>
          <w:tcPr>
            <w:tcW w:w="4078" w:type="dxa"/>
          </w:tcPr>
          <w:p w14:paraId="010B71A0" w14:textId="5F77B11C" w:rsidR="00D1524E" w:rsidRDefault="00D1524E" w:rsidP="00D1524E">
            <w:pPr>
              <w:rPr>
                <w:ins w:id="34" w:author="Roger Xu" w:date="2023-11-06T17:11:00Z"/>
                <w:b/>
                <w:bCs/>
                <w:sz w:val="28"/>
                <w:szCs w:val="28"/>
              </w:rPr>
            </w:pPr>
            <w:ins w:id="35" w:author="Roger Xu" w:date="2023-11-06T17:11:00Z">
              <w:r>
                <w:rPr>
                  <w:b/>
                  <w:bCs/>
                  <w:sz w:val="28"/>
                  <w:szCs w:val="28"/>
                </w:rPr>
                <w:t>Learn how to use jira</w:t>
              </w:r>
            </w:ins>
          </w:p>
        </w:tc>
        <w:tc>
          <w:tcPr>
            <w:tcW w:w="3117" w:type="dxa"/>
          </w:tcPr>
          <w:p w14:paraId="2F12C551" w14:textId="0DD27BA2" w:rsidR="00D1524E" w:rsidRDefault="00D1524E" w:rsidP="00D1524E">
            <w:pPr>
              <w:jc w:val="center"/>
              <w:rPr>
                <w:ins w:id="36" w:author="Roger Xu" w:date="2023-11-06T17:11:00Z"/>
                <w:b/>
                <w:bCs/>
                <w:sz w:val="28"/>
                <w:szCs w:val="28"/>
              </w:rPr>
            </w:pPr>
            <w:ins w:id="37" w:author="Roger Xu" w:date="2023-11-06T17:11:00Z">
              <w:r>
                <w:rPr>
                  <w:b/>
                  <w:bCs/>
                  <w:sz w:val="28"/>
                  <w:szCs w:val="28"/>
                </w:rPr>
                <w:t>0</w:t>
              </w:r>
            </w:ins>
          </w:p>
        </w:tc>
      </w:tr>
      <w:tr w:rsidR="00D1524E" w14:paraId="36AF737B" w14:textId="77777777" w:rsidTr="00F1473D">
        <w:trPr>
          <w:ins w:id="38" w:author="Roger Xu" w:date="2023-11-06T17:11:00Z"/>
        </w:trPr>
        <w:tc>
          <w:tcPr>
            <w:tcW w:w="2155" w:type="dxa"/>
          </w:tcPr>
          <w:p w14:paraId="69200BF2" w14:textId="5EDD9E03" w:rsidR="00D1524E" w:rsidRDefault="00D1524E" w:rsidP="00D1524E">
            <w:pPr>
              <w:rPr>
                <w:ins w:id="39" w:author="Roger Xu" w:date="2023-11-06T17:11:00Z"/>
                <w:b/>
                <w:bCs/>
                <w:sz w:val="28"/>
                <w:szCs w:val="28"/>
              </w:rPr>
            </w:pPr>
            <w:ins w:id="40" w:author="Roger Xu" w:date="2023-11-06T17:11:00Z">
              <w:r>
                <w:rPr>
                  <w:b/>
                  <w:bCs/>
                  <w:sz w:val="28"/>
                  <w:szCs w:val="28"/>
                </w:rPr>
                <w:t>Rong Gang Xu</w:t>
              </w:r>
            </w:ins>
          </w:p>
        </w:tc>
        <w:tc>
          <w:tcPr>
            <w:tcW w:w="4078" w:type="dxa"/>
          </w:tcPr>
          <w:p w14:paraId="0D77290B" w14:textId="7703C0B6" w:rsidR="00D1524E" w:rsidRDefault="00D1524E" w:rsidP="00D1524E">
            <w:pPr>
              <w:rPr>
                <w:ins w:id="41" w:author="Roger Xu" w:date="2023-11-06T17:11:00Z"/>
                <w:b/>
                <w:bCs/>
                <w:sz w:val="28"/>
                <w:szCs w:val="28"/>
              </w:rPr>
            </w:pPr>
            <w:ins w:id="42" w:author="Roger Xu" w:date="2023-11-06T17:11:00Z">
              <w:r>
                <w:rPr>
                  <w:b/>
                  <w:bCs/>
                  <w:sz w:val="28"/>
                  <w:szCs w:val="28"/>
                </w:rPr>
                <w:t>Discuss tasks distribution</w:t>
              </w:r>
            </w:ins>
          </w:p>
        </w:tc>
        <w:tc>
          <w:tcPr>
            <w:tcW w:w="3117" w:type="dxa"/>
          </w:tcPr>
          <w:p w14:paraId="2F6E5494" w14:textId="66050E56" w:rsidR="00D1524E" w:rsidRDefault="00D1524E" w:rsidP="00D1524E">
            <w:pPr>
              <w:jc w:val="center"/>
              <w:rPr>
                <w:ins w:id="43" w:author="Roger Xu" w:date="2023-11-06T17:11:00Z"/>
                <w:b/>
                <w:bCs/>
                <w:sz w:val="28"/>
                <w:szCs w:val="28"/>
              </w:rPr>
            </w:pPr>
            <w:ins w:id="44" w:author="Roger Xu" w:date="2023-11-06T17:11:00Z">
              <w:r>
                <w:rPr>
                  <w:b/>
                  <w:bCs/>
                  <w:sz w:val="28"/>
                  <w:szCs w:val="28"/>
                </w:rPr>
                <w:t>0</w:t>
              </w:r>
            </w:ins>
          </w:p>
        </w:tc>
      </w:tr>
      <w:tr w:rsidR="00FA21D2" w14:paraId="117FD0A0" w14:textId="77777777" w:rsidTr="00F1473D">
        <w:tc>
          <w:tcPr>
            <w:tcW w:w="2155" w:type="dxa"/>
          </w:tcPr>
          <w:p w14:paraId="61137D00" w14:textId="03E03192" w:rsidR="00FA21D2" w:rsidRDefault="00FA21D2" w:rsidP="00FA21D2">
            <w:pPr>
              <w:rPr>
                <w:b/>
                <w:bCs/>
                <w:sz w:val="28"/>
                <w:szCs w:val="28"/>
              </w:rPr>
            </w:pPr>
            <w:r>
              <w:rPr>
                <w:b/>
                <w:bCs/>
                <w:sz w:val="28"/>
                <w:szCs w:val="28"/>
              </w:rPr>
              <w:t>Ali Riza Sevgili</w:t>
            </w:r>
          </w:p>
        </w:tc>
        <w:tc>
          <w:tcPr>
            <w:tcW w:w="4078" w:type="dxa"/>
          </w:tcPr>
          <w:p w14:paraId="43AF49BC" w14:textId="4ADA5E71" w:rsidR="00FA21D2" w:rsidRDefault="00FA21D2" w:rsidP="00FA21D2">
            <w:pPr>
              <w:rPr>
                <w:b/>
                <w:bCs/>
                <w:sz w:val="28"/>
                <w:szCs w:val="28"/>
              </w:rPr>
            </w:pPr>
            <w:r>
              <w:rPr>
                <w:b/>
                <w:bCs/>
                <w:sz w:val="28"/>
                <w:szCs w:val="28"/>
              </w:rPr>
              <w:t>Share git experience</w:t>
            </w:r>
          </w:p>
        </w:tc>
        <w:tc>
          <w:tcPr>
            <w:tcW w:w="3117" w:type="dxa"/>
          </w:tcPr>
          <w:p w14:paraId="36AC77E1" w14:textId="30E4746C" w:rsidR="00FA21D2" w:rsidRDefault="00FA21D2" w:rsidP="00FA21D2">
            <w:pPr>
              <w:jc w:val="center"/>
              <w:rPr>
                <w:b/>
                <w:bCs/>
                <w:sz w:val="28"/>
                <w:szCs w:val="28"/>
              </w:rPr>
            </w:pPr>
            <w:r>
              <w:rPr>
                <w:b/>
                <w:bCs/>
                <w:sz w:val="28"/>
                <w:szCs w:val="28"/>
              </w:rPr>
              <w:t>0</w:t>
            </w:r>
          </w:p>
        </w:tc>
      </w:tr>
      <w:tr w:rsidR="00FA21D2" w14:paraId="776A2D52" w14:textId="77777777" w:rsidTr="00F1473D">
        <w:tc>
          <w:tcPr>
            <w:tcW w:w="2155" w:type="dxa"/>
          </w:tcPr>
          <w:p w14:paraId="6F735474" w14:textId="3665FBEE" w:rsidR="00FA21D2" w:rsidRDefault="00FA21D2" w:rsidP="00FA21D2">
            <w:pPr>
              <w:rPr>
                <w:b/>
                <w:bCs/>
                <w:sz w:val="28"/>
                <w:szCs w:val="28"/>
              </w:rPr>
            </w:pPr>
            <w:r>
              <w:rPr>
                <w:b/>
                <w:bCs/>
                <w:sz w:val="28"/>
                <w:szCs w:val="28"/>
              </w:rPr>
              <w:t>Ali Riza Sevgili</w:t>
            </w:r>
          </w:p>
        </w:tc>
        <w:tc>
          <w:tcPr>
            <w:tcW w:w="4078" w:type="dxa"/>
          </w:tcPr>
          <w:p w14:paraId="367BC72C" w14:textId="017E9C00" w:rsidR="00FA21D2" w:rsidRDefault="00FA21D2" w:rsidP="00FA21D2">
            <w:pPr>
              <w:rPr>
                <w:b/>
                <w:bCs/>
                <w:sz w:val="28"/>
                <w:szCs w:val="28"/>
              </w:rPr>
            </w:pPr>
            <w:r>
              <w:rPr>
                <w:b/>
                <w:bCs/>
                <w:sz w:val="28"/>
                <w:szCs w:val="28"/>
              </w:rPr>
              <w:t>Discuss tasks distribution</w:t>
            </w:r>
          </w:p>
        </w:tc>
        <w:tc>
          <w:tcPr>
            <w:tcW w:w="3117" w:type="dxa"/>
          </w:tcPr>
          <w:p w14:paraId="4594C584" w14:textId="2EF0D986" w:rsidR="00FA21D2" w:rsidRDefault="00FA21D2" w:rsidP="00FA21D2">
            <w:pPr>
              <w:jc w:val="center"/>
              <w:rPr>
                <w:b/>
                <w:bCs/>
                <w:sz w:val="28"/>
                <w:szCs w:val="28"/>
              </w:rPr>
            </w:pPr>
            <w:r>
              <w:rPr>
                <w:b/>
                <w:bCs/>
                <w:sz w:val="28"/>
                <w:szCs w:val="28"/>
              </w:rPr>
              <w:t>0</w:t>
            </w:r>
          </w:p>
        </w:tc>
      </w:tr>
      <w:tr w:rsidR="000F159C" w14:paraId="7B623010" w14:textId="77777777" w:rsidTr="00F1473D">
        <w:tc>
          <w:tcPr>
            <w:tcW w:w="2155" w:type="dxa"/>
          </w:tcPr>
          <w:p w14:paraId="72816EE2" w14:textId="6A6602DA" w:rsidR="000F159C" w:rsidRPr="00A73054" w:rsidRDefault="000F159C" w:rsidP="00FA21D2">
            <w:pPr>
              <w:rPr>
                <w:b/>
                <w:bCs/>
                <w:sz w:val="28"/>
                <w:szCs w:val="28"/>
                <w:lang w:eastAsia="zh-TW"/>
              </w:rPr>
            </w:pPr>
            <w:r w:rsidRPr="00A73054">
              <w:rPr>
                <w:rFonts w:hint="eastAsia"/>
                <w:b/>
                <w:bCs/>
                <w:sz w:val="28"/>
                <w:szCs w:val="28"/>
                <w:lang w:eastAsia="zh-TW"/>
              </w:rPr>
              <w:t>Sh</w:t>
            </w:r>
            <w:r w:rsidRPr="00A73054">
              <w:rPr>
                <w:b/>
                <w:bCs/>
                <w:sz w:val="28"/>
                <w:szCs w:val="28"/>
                <w:lang w:eastAsia="zh-TW"/>
              </w:rPr>
              <w:t>eng Chi</w:t>
            </w:r>
            <w:r w:rsidR="00A73054">
              <w:rPr>
                <w:b/>
                <w:bCs/>
                <w:sz w:val="28"/>
                <w:szCs w:val="28"/>
                <w:lang w:eastAsia="zh-TW"/>
              </w:rPr>
              <w:t>e</w:t>
            </w:r>
            <w:r w:rsidRPr="00A73054">
              <w:rPr>
                <w:b/>
                <w:bCs/>
                <w:sz w:val="28"/>
                <w:szCs w:val="28"/>
                <w:lang w:eastAsia="zh-TW"/>
              </w:rPr>
              <w:t>h Lin</w:t>
            </w:r>
          </w:p>
        </w:tc>
        <w:tc>
          <w:tcPr>
            <w:tcW w:w="4078" w:type="dxa"/>
          </w:tcPr>
          <w:p w14:paraId="6A87CD7C" w14:textId="2F2B9639" w:rsidR="000F159C" w:rsidRPr="00A73054" w:rsidRDefault="00A73054" w:rsidP="00FA21D2">
            <w:pPr>
              <w:rPr>
                <w:b/>
                <w:bCs/>
                <w:sz w:val="28"/>
                <w:szCs w:val="28"/>
                <w:lang w:eastAsia="zh-TW"/>
              </w:rPr>
            </w:pPr>
            <w:r>
              <w:rPr>
                <w:rFonts w:hint="eastAsia"/>
                <w:b/>
                <w:bCs/>
                <w:sz w:val="28"/>
                <w:szCs w:val="28"/>
                <w:lang w:eastAsia="zh-TW"/>
              </w:rPr>
              <w:t>J</w:t>
            </w:r>
            <w:r>
              <w:rPr>
                <w:b/>
                <w:bCs/>
                <w:sz w:val="28"/>
                <w:szCs w:val="28"/>
                <w:lang w:eastAsia="zh-TW"/>
              </w:rPr>
              <w:t>oin the Github repository and the Jira board project</w:t>
            </w:r>
          </w:p>
        </w:tc>
        <w:tc>
          <w:tcPr>
            <w:tcW w:w="3117" w:type="dxa"/>
          </w:tcPr>
          <w:p w14:paraId="76E2F1C6" w14:textId="34852826" w:rsidR="000F159C" w:rsidRPr="00A73054" w:rsidRDefault="000F159C" w:rsidP="00FA21D2">
            <w:pPr>
              <w:jc w:val="center"/>
              <w:rPr>
                <w:b/>
                <w:bCs/>
                <w:sz w:val="28"/>
                <w:szCs w:val="28"/>
                <w:lang w:eastAsia="zh-TW"/>
              </w:rPr>
            </w:pPr>
            <w:r w:rsidRPr="00A73054">
              <w:rPr>
                <w:rFonts w:hint="eastAsia"/>
                <w:b/>
                <w:bCs/>
                <w:sz w:val="28"/>
                <w:szCs w:val="28"/>
                <w:lang w:eastAsia="zh-TW"/>
              </w:rPr>
              <w:t>0</w:t>
            </w:r>
          </w:p>
        </w:tc>
      </w:tr>
      <w:tr w:rsidR="00A73054" w14:paraId="6C925D4A" w14:textId="77777777" w:rsidTr="00F1473D">
        <w:tc>
          <w:tcPr>
            <w:tcW w:w="2155" w:type="dxa"/>
          </w:tcPr>
          <w:p w14:paraId="29E84FB4" w14:textId="085AF4BB" w:rsidR="00A73054" w:rsidRPr="00A73054" w:rsidRDefault="00A73054" w:rsidP="00A73054">
            <w:pPr>
              <w:rPr>
                <w:b/>
                <w:bCs/>
                <w:sz w:val="28"/>
                <w:szCs w:val="28"/>
              </w:rPr>
            </w:pPr>
            <w:r w:rsidRPr="00A73054">
              <w:rPr>
                <w:rFonts w:hint="eastAsia"/>
                <w:b/>
                <w:bCs/>
                <w:sz w:val="28"/>
                <w:szCs w:val="28"/>
                <w:lang w:eastAsia="zh-TW"/>
              </w:rPr>
              <w:t>Sh</w:t>
            </w:r>
            <w:r w:rsidRPr="00A73054">
              <w:rPr>
                <w:b/>
                <w:bCs/>
                <w:sz w:val="28"/>
                <w:szCs w:val="28"/>
                <w:lang w:eastAsia="zh-TW"/>
              </w:rPr>
              <w:t>eng Chi</w:t>
            </w:r>
            <w:r>
              <w:rPr>
                <w:b/>
                <w:bCs/>
                <w:sz w:val="28"/>
                <w:szCs w:val="28"/>
                <w:lang w:eastAsia="zh-TW"/>
              </w:rPr>
              <w:t>e</w:t>
            </w:r>
            <w:r w:rsidRPr="00A73054">
              <w:rPr>
                <w:b/>
                <w:bCs/>
                <w:sz w:val="28"/>
                <w:szCs w:val="28"/>
                <w:lang w:eastAsia="zh-TW"/>
              </w:rPr>
              <w:t>h Lin</w:t>
            </w:r>
          </w:p>
        </w:tc>
        <w:tc>
          <w:tcPr>
            <w:tcW w:w="4078" w:type="dxa"/>
          </w:tcPr>
          <w:p w14:paraId="5046857B" w14:textId="57897C82" w:rsidR="00A73054" w:rsidRPr="00A73054" w:rsidRDefault="00A73054" w:rsidP="00A73054">
            <w:pPr>
              <w:rPr>
                <w:b/>
                <w:bCs/>
                <w:sz w:val="28"/>
                <w:szCs w:val="28"/>
                <w:lang w:eastAsia="zh-TW"/>
              </w:rPr>
            </w:pPr>
            <w:r>
              <w:rPr>
                <w:rFonts w:hint="eastAsia"/>
                <w:b/>
                <w:bCs/>
                <w:sz w:val="28"/>
                <w:szCs w:val="28"/>
                <w:lang w:eastAsia="zh-TW"/>
              </w:rPr>
              <w:t>Di</w:t>
            </w:r>
            <w:r>
              <w:rPr>
                <w:b/>
                <w:bCs/>
                <w:sz w:val="28"/>
                <w:szCs w:val="28"/>
                <w:lang w:eastAsia="zh-TW"/>
              </w:rPr>
              <w:t>scuss tasks distribution</w:t>
            </w:r>
          </w:p>
        </w:tc>
        <w:tc>
          <w:tcPr>
            <w:tcW w:w="3117" w:type="dxa"/>
          </w:tcPr>
          <w:p w14:paraId="3C7B9866" w14:textId="40731A76" w:rsidR="00A73054" w:rsidRPr="00A73054" w:rsidRDefault="00A73054" w:rsidP="00A73054">
            <w:pPr>
              <w:jc w:val="center"/>
              <w:rPr>
                <w:b/>
                <w:bCs/>
                <w:sz w:val="28"/>
                <w:szCs w:val="28"/>
              </w:rPr>
            </w:pPr>
            <w:ins w:id="45" w:author="Roger Xu" w:date="2023-11-06T17:11:00Z">
              <w:r w:rsidRPr="00A73054">
                <w:rPr>
                  <w:b/>
                  <w:bCs/>
                  <w:sz w:val="28"/>
                  <w:szCs w:val="28"/>
                </w:rPr>
                <w:t>0</w:t>
              </w:r>
            </w:ins>
          </w:p>
        </w:tc>
      </w:tr>
      <w:tr w:rsidR="0032438A" w14:paraId="571FBB9E" w14:textId="77777777" w:rsidTr="00F1473D">
        <w:tc>
          <w:tcPr>
            <w:tcW w:w="2155" w:type="dxa"/>
          </w:tcPr>
          <w:p w14:paraId="3B372DF3" w14:textId="058FD8A6" w:rsidR="0032438A" w:rsidRDefault="0032438A" w:rsidP="0032438A">
            <w:pPr>
              <w:rPr>
                <w:b/>
                <w:bCs/>
                <w:sz w:val="28"/>
                <w:szCs w:val="28"/>
              </w:rPr>
            </w:pPr>
            <w:r>
              <w:rPr>
                <w:b/>
                <w:bCs/>
                <w:sz w:val="28"/>
                <w:szCs w:val="28"/>
              </w:rPr>
              <w:t>Sheida Hashem Dabbaghian</w:t>
            </w:r>
          </w:p>
        </w:tc>
        <w:tc>
          <w:tcPr>
            <w:tcW w:w="4078" w:type="dxa"/>
          </w:tcPr>
          <w:p w14:paraId="4EEAA535" w14:textId="49EB285E" w:rsidR="0032438A" w:rsidRDefault="0032438A" w:rsidP="0032438A">
            <w:pPr>
              <w:rPr>
                <w:b/>
                <w:bCs/>
                <w:sz w:val="28"/>
                <w:szCs w:val="28"/>
              </w:rPr>
            </w:pPr>
            <w:ins w:id="46" w:author="Roger Xu" w:date="2023-11-06T17:11:00Z">
              <w:r>
                <w:rPr>
                  <w:b/>
                  <w:bCs/>
                  <w:sz w:val="28"/>
                  <w:szCs w:val="28"/>
                </w:rPr>
                <w:t>Discuss tasks distribution</w:t>
              </w:r>
            </w:ins>
          </w:p>
        </w:tc>
        <w:tc>
          <w:tcPr>
            <w:tcW w:w="3117" w:type="dxa"/>
          </w:tcPr>
          <w:p w14:paraId="1AD0CB9B" w14:textId="0AD184F3" w:rsidR="0032438A" w:rsidRDefault="0032438A" w:rsidP="0032438A">
            <w:pPr>
              <w:jc w:val="center"/>
              <w:rPr>
                <w:b/>
                <w:bCs/>
                <w:sz w:val="28"/>
                <w:szCs w:val="28"/>
              </w:rPr>
            </w:pPr>
            <w:r>
              <w:rPr>
                <w:b/>
                <w:bCs/>
                <w:sz w:val="28"/>
                <w:szCs w:val="28"/>
              </w:rPr>
              <w:t>0</w:t>
            </w:r>
          </w:p>
        </w:tc>
      </w:tr>
      <w:tr w:rsidR="0032438A" w14:paraId="33FA5475" w14:textId="77777777" w:rsidTr="00F1473D">
        <w:tc>
          <w:tcPr>
            <w:tcW w:w="2155" w:type="dxa"/>
          </w:tcPr>
          <w:p w14:paraId="313CD372" w14:textId="3B3D54F8" w:rsidR="0032438A" w:rsidRDefault="0032438A" w:rsidP="0032438A">
            <w:pPr>
              <w:rPr>
                <w:b/>
                <w:bCs/>
                <w:sz w:val="28"/>
                <w:szCs w:val="28"/>
              </w:rPr>
            </w:pPr>
            <w:r>
              <w:rPr>
                <w:b/>
                <w:bCs/>
                <w:sz w:val="28"/>
                <w:szCs w:val="28"/>
              </w:rPr>
              <w:t>Sheida Hashem Dabbaghian</w:t>
            </w:r>
          </w:p>
        </w:tc>
        <w:tc>
          <w:tcPr>
            <w:tcW w:w="4078" w:type="dxa"/>
          </w:tcPr>
          <w:p w14:paraId="058879C9" w14:textId="10CA4330" w:rsidR="0032438A" w:rsidRDefault="0032438A" w:rsidP="0032438A">
            <w:pPr>
              <w:rPr>
                <w:b/>
                <w:bCs/>
                <w:sz w:val="28"/>
                <w:szCs w:val="28"/>
              </w:rPr>
            </w:pPr>
            <w:r>
              <w:rPr>
                <w:b/>
                <w:bCs/>
                <w:sz w:val="28"/>
                <w:szCs w:val="28"/>
              </w:rPr>
              <w:t xml:space="preserve">Join </w:t>
            </w:r>
            <w:r w:rsidR="00E44BA2">
              <w:rPr>
                <w:b/>
                <w:bCs/>
                <w:sz w:val="28"/>
                <w:szCs w:val="28"/>
              </w:rPr>
              <w:t>J</w:t>
            </w:r>
            <w:r>
              <w:rPr>
                <w:b/>
                <w:bCs/>
                <w:sz w:val="28"/>
                <w:szCs w:val="28"/>
              </w:rPr>
              <w:t xml:space="preserve">ira board project and the GitHub repository </w:t>
            </w:r>
          </w:p>
        </w:tc>
        <w:tc>
          <w:tcPr>
            <w:tcW w:w="3117" w:type="dxa"/>
          </w:tcPr>
          <w:p w14:paraId="5FB4BE6D" w14:textId="22E606AA" w:rsidR="0032438A" w:rsidRDefault="0032438A" w:rsidP="0032438A">
            <w:pPr>
              <w:jc w:val="center"/>
              <w:rPr>
                <w:b/>
                <w:bCs/>
                <w:sz w:val="28"/>
                <w:szCs w:val="28"/>
              </w:rPr>
            </w:pPr>
            <w:r>
              <w:rPr>
                <w:b/>
                <w:bCs/>
                <w:sz w:val="28"/>
                <w:szCs w:val="28"/>
              </w:rPr>
              <w:t>0</w:t>
            </w:r>
          </w:p>
        </w:tc>
      </w:tr>
      <w:tr w:rsidR="0032438A" w14:paraId="185D89E7" w14:textId="77777777" w:rsidTr="00F1473D">
        <w:tc>
          <w:tcPr>
            <w:tcW w:w="2155" w:type="dxa"/>
          </w:tcPr>
          <w:p w14:paraId="647F464E" w14:textId="1E80705F" w:rsidR="0032438A" w:rsidRDefault="0032438A" w:rsidP="0032438A">
            <w:pPr>
              <w:rPr>
                <w:b/>
                <w:bCs/>
                <w:sz w:val="28"/>
                <w:szCs w:val="28"/>
              </w:rPr>
            </w:pPr>
            <w:r>
              <w:rPr>
                <w:b/>
                <w:bCs/>
                <w:sz w:val="28"/>
                <w:szCs w:val="28"/>
              </w:rPr>
              <w:t>Sheida Hashem Dabbaghian</w:t>
            </w:r>
          </w:p>
        </w:tc>
        <w:tc>
          <w:tcPr>
            <w:tcW w:w="4078" w:type="dxa"/>
          </w:tcPr>
          <w:p w14:paraId="01B902AB" w14:textId="7102601B" w:rsidR="0032438A" w:rsidRDefault="0032438A" w:rsidP="0032438A">
            <w:pPr>
              <w:rPr>
                <w:b/>
                <w:bCs/>
                <w:sz w:val="28"/>
                <w:szCs w:val="28"/>
              </w:rPr>
            </w:pPr>
            <w:r>
              <w:rPr>
                <w:b/>
                <w:bCs/>
                <w:sz w:val="28"/>
                <w:szCs w:val="28"/>
              </w:rPr>
              <w:t xml:space="preserve">Learning how to use </w:t>
            </w:r>
            <w:r w:rsidR="00E44BA2">
              <w:rPr>
                <w:b/>
                <w:bCs/>
                <w:sz w:val="28"/>
                <w:szCs w:val="28"/>
              </w:rPr>
              <w:t>G</w:t>
            </w:r>
            <w:r>
              <w:rPr>
                <w:b/>
                <w:bCs/>
                <w:sz w:val="28"/>
                <w:szCs w:val="28"/>
              </w:rPr>
              <w:t>it</w:t>
            </w:r>
            <w:r w:rsidR="00E44BA2">
              <w:rPr>
                <w:b/>
                <w:bCs/>
                <w:sz w:val="28"/>
                <w:szCs w:val="28"/>
              </w:rPr>
              <w:t>H</w:t>
            </w:r>
            <w:r>
              <w:rPr>
                <w:b/>
                <w:bCs/>
                <w:sz w:val="28"/>
                <w:szCs w:val="28"/>
              </w:rPr>
              <w:t>ub</w:t>
            </w:r>
          </w:p>
        </w:tc>
        <w:tc>
          <w:tcPr>
            <w:tcW w:w="3117" w:type="dxa"/>
          </w:tcPr>
          <w:p w14:paraId="31A815EA" w14:textId="6D9A7DEC" w:rsidR="0032438A" w:rsidRDefault="0032438A" w:rsidP="0032438A">
            <w:pPr>
              <w:jc w:val="center"/>
              <w:rPr>
                <w:b/>
                <w:bCs/>
                <w:sz w:val="28"/>
                <w:szCs w:val="28"/>
              </w:rPr>
            </w:pPr>
            <w:r>
              <w:rPr>
                <w:b/>
                <w:bCs/>
                <w:sz w:val="28"/>
                <w:szCs w:val="28"/>
              </w:rPr>
              <w:t>0</w:t>
            </w: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2CABA115" w:rsidR="003673AA" w:rsidRDefault="00367803" w:rsidP="00F1473D">
            <w:pPr>
              <w:rPr>
                <w:b/>
                <w:bCs/>
                <w:sz w:val="28"/>
                <w:szCs w:val="28"/>
              </w:rPr>
            </w:pPr>
            <w:r>
              <w:rPr>
                <w:b/>
                <w:bCs/>
                <w:sz w:val="28"/>
                <w:szCs w:val="28"/>
              </w:rPr>
              <w:t>0</w:t>
            </w: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4F4F5C66" w:rsidR="003673AA" w:rsidRDefault="00367803" w:rsidP="00F1473D">
            <w:pPr>
              <w:rPr>
                <w:b/>
                <w:bCs/>
                <w:sz w:val="28"/>
                <w:szCs w:val="28"/>
              </w:rPr>
            </w:pPr>
            <w:r>
              <w:rPr>
                <w:b/>
                <w:bCs/>
                <w:sz w:val="28"/>
                <w:szCs w:val="28"/>
              </w:rPr>
              <w:t>0</w:t>
            </w: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3298909E" w:rsidR="003673AA" w:rsidRDefault="00367803" w:rsidP="00F1473D">
            <w:pPr>
              <w:rPr>
                <w:b/>
                <w:bCs/>
                <w:sz w:val="28"/>
                <w:szCs w:val="28"/>
              </w:rPr>
            </w:pPr>
            <w:r>
              <w:rPr>
                <w:b/>
                <w:bCs/>
                <w:sz w:val="28"/>
                <w:szCs w:val="28"/>
              </w:rPr>
              <w:t>0</w:t>
            </w: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21F0D5E4" w:rsidR="003673AA" w:rsidRDefault="00367803" w:rsidP="00F1473D">
            <w:pPr>
              <w:rPr>
                <w:b/>
                <w:bCs/>
                <w:sz w:val="28"/>
                <w:szCs w:val="28"/>
              </w:rPr>
            </w:pPr>
            <w:r>
              <w:rPr>
                <w:b/>
                <w:bCs/>
                <w:sz w:val="28"/>
                <w:szCs w:val="28"/>
              </w:rPr>
              <w:t>0</w:t>
            </w: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516522BC"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2FF27425" w:rsidR="003673AA" w:rsidRDefault="00367803" w:rsidP="00F1473D">
            <w:pPr>
              <w:rPr>
                <w:b/>
                <w:bCs/>
                <w:sz w:val="28"/>
                <w:szCs w:val="28"/>
              </w:rPr>
            </w:pPr>
            <w:r>
              <w:rPr>
                <w:b/>
                <w:bCs/>
                <w:sz w:val="28"/>
                <w:szCs w:val="28"/>
              </w:rPr>
              <w:t>0</w:t>
            </w: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035E6DDC" w:rsidR="003673AA" w:rsidRDefault="00367803" w:rsidP="00F1473D">
            <w:pPr>
              <w:rPr>
                <w:b/>
                <w:bCs/>
                <w:sz w:val="28"/>
                <w:szCs w:val="28"/>
              </w:rPr>
            </w:pPr>
            <w:r>
              <w:rPr>
                <w:b/>
                <w:bCs/>
                <w:sz w:val="28"/>
                <w:szCs w:val="28"/>
              </w:rPr>
              <w:t>0</w:t>
            </w: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58A95029" w:rsidR="003673AA" w:rsidRDefault="00367803" w:rsidP="00F1473D">
            <w:pPr>
              <w:rPr>
                <w:b/>
                <w:bCs/>
                <w:sz w:val="28"/>
                <w:szCs w:val="28"/>
              </w:rPr>
            </w:pPr>
            <w:r>
              <w:rPr>
                <w:b/>
                <w:bCs/>
                <w:sz w:val="28"/>
                <w:szCs w:val="28"/>
              </w:rPr>
              <w:t>0</w:t>
            </w: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2751A6B" w:rsidR="003673AA" w:rsidRDefault="00367803" w:rsidP="00F1473D">
            <w:pPr>
              <w:rPr>
                <w:b/>
                <w:bCs/>
                <w:sz w:val="28"/>
                <w:szCs w:val="28"/>
              </w:rPr>
            </w:pPr>
            <w:r>
              <w:rPr>
                <w:b/>
                <w:bCs/>
                <w:sz w:val="28"/>
                <w:szCs w:val="28"/>
              </w:rPr>
              <w:t>0</w:t>
            </w:r>
          </w:p>
        </w:tc>
      </w:tr>
    </w:tbl>
    <w:p w14:paraId="53D52475" w14:textId="77777777" w:rsidR="003673AA" w:rsidRDefault="003673AA" w:rsidP="003673AA">
      <w:pPr>
        <w:rPr>
          <w:ins w:id="47" w:author="Hon Kit Mok" w:date="2023-11-06T13:40:00Z"/>
          <w:b/>
          <w:bCs/>
          <w:sz w:val="28"/>
          <w:szCs w:val="28"/>
        </w:rPr>
      </w:pPr>
    </w:p>
    <w:p w14:paraId="3AEF3EA2" w14:textId="77777777" w:rsidR="00764038" w:rsidRDefault="00764038"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62D60C9D" w:rsidR="003673AA" w:rsidRDefault="00CC1197" w:rsidP="00F1473D">
            <w:pPr>
              <w:rPr>
                <w:b w:val="0"/>
                <w:bCs w:val="0"/>
                <w:sz w:val="28"/>
                <w:szCs w:val="28"/>
              </w:rPr>
            </w:pPr>
            <w:r>
              <w:rPr>
                <w:b w:val="0"/>
                <w:bCs w:val="0"/>
                <w:sz w:val="28"/>
                <w:szCs w:val="28"/>
              </w:rPr>
              <w:t>Create git repo</w:t>
            </w:r>
          </w:p>
        </w:tc>
        <w:tc>
          <w:tcPr>
            <w:tcW w:w="4320" w:type="dxa"/>
          </w:tcPr>
          <w:p w14:paraId="7EE658DF" w14:textId="2A299724" w:rsidR="003673AA" w:rsidRDefault="00764038" w:rsidP="00F1473D">
            <w:pPr>
              <w:cnfStyle w:val="000000100000" w:firstRow="0" w:lastRow="0" w:firstColumn="0" w:lastColumn="0" w:oddVBand="0" w:evenVBand="0" w:oddHBand="1" w:evenHBand="0" w:firstRowFirstColumn="0" w:firstRowLastColumn="0" w:lastRowFirstColumn="0" w:lastRowLastColumn="0"/>
              <w:rPr>
                <w:b/>
                <w:bCs/>
                <w:sz w:val="28"/>
                <w:szCs w:val="28"/>
              </w:rPr>
            </w:pPr>
            <w:ins w:id="48" w:author="Hon Kit Mok" w:date="2023-11-06T13:41:00Z">
              <w:r>
                <w:rPr>
                  <w:b/>
                  <w:bCs/>
                  <w:sz w:val="28"/>
                  <w:szCs w:val="28"/>
                </w:rPr>
                <w:t xml:space="preserve">Gabriel </w:t>
              </w:r>
            </w:ins>
            <w:del w:id="49" w:author="Hon Kit Mok" w:date="2023-11-06T13:41:00Z">
              <w:r w:rsidR="00AA7C97" w:rsidDel="00764038">
                <w:rPr>
                  <w:b/>
                  <w:bCs/>
                  <w:sz w:val="28"/>
                  <w:szCs w:val="28"/>
                </w:rPr>
                <w:delText>I</w:delText>
              </w:r>
            </w:del>
            <w:r w:rsidR="00AA7C97">
              <w:rPr>
                <w:b/>
                <w:bCs/>
                <w:sz w:val="28"/>
                <w:szCs w:val="28"/>
              </w:rPr>
              <w:t xml:space="preserve"> would be the </w:t>
            </w:r>
            <w:del w:id="50" w:author="Hon Kit Mok" w:date="2023-11-06T13:42:00Z">
              <w:r w:rsidR="00AA7C97" w:rsidDel="00764038">
                <w:rPr>
                  <w:b/>
                  <w:bCs/>
                  <w:sz w:val="28"/>
                  <w:szCs w:val="28"/>
                </w:rPr>
                <w:delText xml:space="preserve">person </w:delText>
              </w:r>
            </w:del>
            <w:ins w:id="51" w:author="Hon Kit Mok" w:date="2023-11-06T13:42:00Z">
              <w:r>
                <w:rPr>
                  <w:b/>
                  <w:bCs/>
                  <w:sz w:val="28"/>
                  <w:szCs w:val="28"/>
                </w:rPr>
                <w:t xml:space="preserve">group leader and </w:t>
              </w:r>
            </w:ins>
            <w:r w:rsidR="00AA7C97">
              <w:rPr>
                <w:b/>
                <w:bCs/>
                <w:sz w:val="28"/>
                <w:szCs w:val="28"/>
              </w:rPr>
              <w:t xml:space="preserve">in charge of </w:t>
            </w:r>
            <w:ins w:id="52" w:author="Hon Kit Mok" w:date="2023-11-06T13:42:00Z">
              <w:r>
                <w:rPr>
                  <w:b/>
                  <w:bCs/>
                  <w:sz w:val="28"/>
                  <w:szCs w:val="28"/>
                </w:rPr>
                <w:t xml:space="preserve">committing </w:t>
              </w:r>
            </w:ins>
            <w:r w:rsidR="00AA7C97">
              <w:rPr>
                <w:b/>
                <w:bCs/>
                <w:sz w:val="28"/>
                <w:szCs w:val="28"/>
              </w:rPr>
              <w:t>git repo</w:t>
            </w:r>
          </w:p>
        </w:tc>
        <w:tc>
          <w:tcPr>
            <w:tcW w:w="2785" w:type="dxa"/>
          </w:tcPr>
          <w:p w14:paraId="65EC6589" w14:textId="60999E98" w:rsidR="003673AA" w:rsidRDefault="00307C8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w:t>
            </w:r>
            <w:ins w:id="53" w:author="Hon Kit Mok" w:date="2023-11-06T13:42:00Z">
              <w:r w:rsidR="00764038">
                <w:rPr>
                  <w:b/>
                  <w:bCs/>
                  <w:sz w:val="28"/>
                  <w:szCs w:val="28"/>
                </w:rPr>
                <w:t>ll</w:t>
              </w:r>
            </w:ins>
            <w:ins w:id="54" w:author="Hon Kit Mok" w:date="2023-11-06T13:43:00Z">
              <w:r w:rsidR="00764038">
                <w:rPr>
                  <w:b/>
                  <w:bCs/>
                  <w:sz w:val="28"/>
                  <w:szCs w:val="28"/>
                </w:rPr>
                <w:t xml:space="preserve"> members</w:t>
              </w:r>
            </w:ins>
            <w:ins w:id="55" w:author="Hon Kit Mok" w:date="2023-11-06T13:42:00Z">
              <w:r w:rsidR="00764038">
                <w:rPr>
                  <w:b/>
                  <w:bCs/>
                  <w:sz w:val="28"/>
                  <w:szCs w:val="28"/>
                </w:rPr>
                <w:t xml:space="preserve"> a</w:t>
              </w:r>
            </w:ins>
            <w:r>
              <w:rPr>
                <w:b/>
                <w:bCs/>
                <w:sz w:val="28"/>
                <w:szCs w:val="28"/>
              </w:rPr>
              <w:t>greed</w:t>
            </w:r>
            <w:ins w:id="56" w:author="Hon Kit Mok" w:date="2023-11-06T13:43:00Z">
              <w:r w:rsidR="00764038">
                <w:rPr>
                  <w:b/>
                  <w:bCs/>
                  <w:sz w:val="28"/>
                  <w:szCs w:val="28"/>
                </w:rPr>
                <w:t xml:space="preserve"> the abovementioned topic. Git repo was created.</w:t>
              </w:r>
            </w:ins>
          </w:p>
        </w:tc>
      </w:tr>
      <w:tr w:rsidR="00764038"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0F635477" w:rsidR="00764038" w:rsidRDefault="00764038" w:rsidP="00764038">
            <w:pPr>
              <w:rPr>
                <w:b w:val="0"/>
                <w:bCs w:val="0"/>
                <w:sz w:val="28"/>
                <w:szCs w:val="28"/>
              </w:rPr>
            </w:pPr>
            <w:r>
              <w:rPr>
                <w:b w:val="0"/>
                <w:bCs w:val="0"/>
                <w:sz w:val="28"/>
                <w:szCs w:val="28"/>
              </w:rPr>
              <w:t>Create Jira</w:t>
            </w:r>
          </w:p>
        </w:tc>
        <w:tc>
          <w:tcPr>
            <w:tcW w:w="4320" w:type="dxa"/>
          </w:tcPr>
          <w:p w14:paraId="1E6DADBE" w14:textId="5ADDC297" w:rsidR="00764038" w:rsidRDefault="00764038" w:rsidP="00764038">
            <w:pPr>
              <w:cnfStyle w:val="000000000000" w:firstRow="0" w:lastRow="0" w:firstColumn="0" w:lastColumn="0" w:oddVBand="0" w:evenVBand="0" w:oddHBand="0" w:evenHBand="0" w:firstRowFirstColumn="0" w:firstRowLastColumn="0" w:lastRowFirstColumn="0" w:lastRowLastColumn="0"/>
              <w:rPr>
                <w:b/>
                <w:bCs/>
                <w:sz w:val="28"/>
                <w:szCs w:val="28"/>
              </w:rPr>
            </w:pPr>
            <w:ins w:id="57" w:author="Hon Kit Mok" w:date="2023-11-06T13:42:00Z">
              <w:r>
                <w:rPr>
                  <w:b/>
                  <w:bCs/>
                  <w:sz w:val="28"/>
                  <w:szCs w:val="28"/>
                </w:rPr>
                <w:t>Gabriel</w:t>
              </w:r>
            </w:ins>
            <w:r w:rsidR="0032438A">
              <w:rPr>
                <w:b/>
                <w:bCs/>
                <w:sz w:val="28"/>
                <w:szCs w:val="28"/>
              </w:rPr>
              <w:t xml:space="preserve"> </w:t>
            </w:r>
            <w:del w:id="58" w:author="Hon Kit Mok" w:date="2023-11-06T13:42:00Z">
              <w:r w:rsidDel="00764038">
                <w:rPr>
                  <w:b/>
                  <w:bCs/>
                  <w:sz w:val="28"/>
                  <w:szCs w:val="28"/>
                </w:rPr>
                <w:delText xml:space="preserve">I </w:delText>
              </w:r>
            </w:del>
            <w:r>
              <w:rPr>
                <w:b/>
                <w:bCs/>
                <w:sz w:val="28"/>
                <w:szCs w:val="28"/>
              </w:rPr>
              <w:t>would be the person in charge of jira</w:t>
            </w:r>
          </w:p>
        </w:tc>
        <w:tc>
          <w:tcPr>
            <w:tcW w:w="2785" w:type="dxa"/>
          </w:tcPr>
          <w:p w14:paraId="70AF2471" w14:textId="0CEFD69C" w:rsidR="00764038" w:rsidRDefault="00764038" w:rsidP="00764038">
            <w:pPr>
              <w:cnfStyle w:val="000000000000" w:firstRow="0" w:lastRow="0" w:firstColumn="0" w:lastColumn="0" w:oddVBand="0" w:evenVBand="0" w:oddHBand="0" w:evenHBand="0" w:firstRowFirstColumn="0" w:firstRowLastColumn="0" w:lastRowFirstColumn="0" w:lastRowLastColumn="0"/>
              <w:rPr>
                <w:b/>
                <w:bCs/>
                <w:sz w:val="28"/>
                <w:szCs w:val="28"/>
              </w:rPr>
            </w:pPr>
            <w:ins w:id="59" w:author="Hon Kit Mok" w:date="2023-11-06T13:43:00Z">
              <w:r>
                <w:rPr>
                  <w:b/>
                  <w:bCs/>
                  <w:sz w:val="28"/>
                  <w:szCs w:val="28"/>
                </w:rPr>
                <w:t>All members agreed the abovementioned topic. Jira</w:t>
              </w:r>
            </w:ins>
            <w:ins w:id="60" w:author="Hon Kit Mok" w:date="2023-11-06T13:44:00Z">
              <w:r>
                <w:rPr>
                  <w:b/>
                  <w:bCs/>
                  <w:sz w:val="28"/>
                  <w:szCs w:val="28"/>
                </w:rPr>
                <w:t xml:space="preserve"> board</w:t>
              </w:r>
            </w:ins>
            <w:ins w:id="61" w:author="Hon Kit Mok" w:date="2023-11-06T13:43:00Z">
              <w:r>
                <w:rPr>
                  <w:b/>
                  <w:bCs/>
                  <w:sz w:val="28"/>
                  <w:szCs w:val="28"/>
                </w:rPr>
                <w:t xml:space="preserve"> was created.</w:t>
              </w:r>
            </w:ins>
            <w:del w:id="62" w:author="Hon Kit Mok" w:date="2023-11-06T13:43:00Z">
              <w:r w:rsidDel="003428F0">
                <w:rPr>
                  <w:b/>
                  <w:bCs/>
                  <w:sz w:val="28"/>
                  <w:szCs w:val="28"/>
                </w:rPr>
                <w:delText>Agreed</w:delText>
              </w:r>
            </w:del>
          </w:p>
        </w:tc>
      </w:tr>
      <w:tr w:rsidR="00764038"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36B0E9DE" w:rsidR="00764038" w:rsidRDefault="00764038" w:rsidP="00764038">
            <w:pPr>
              <w:rPr>
                <w:b w:val="0"/>
                <w:bCs w:val="0"/>
                <w:sz w:val="28"/>
                <w:szCs w:val="28"/>
              </w:rPr>
            </w:pPr>
            <w:r>
              <w:rPr>
                <w:b w:val="0"/>
                <w:bCs w:val="0"/>
                <w:sz w:val="28"/>
                <w:szCs w:val="28"/>
              </w:rPr>
              <w:t>Finish scrum report</w:t>
            </w:r>
          </w:p>
        </w:tc>
        <w:tc>
          <w:tcPr>
            <w:tcW w:w="4320" w:type="dxa"/>
          </w:tcPr>
          <w:p w14:paraId="20849AB7" w14:textId="2FC2E6C3" w:rsidR="00764038" w:rsidRDefault="00764038" w:rsidP="0076403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Everyone in the group will be </w:t>
            </w:r>
            <w:ins w:id="63" w:author="Hon Kit Mok" w:date="2023-11-06T13:42:00Z">
              <w:r>
                <w:rPr>
                  <w:b/>
                  <w:bCs/>
                  <w:sz w:val="28"/>
                  <w:szCs w:val="28"/>
                </w:rPr>
                <w:t>contribute</w:t>
              </w:r>
            </w:ins>
            <w:del w:id="64" w:author="Hon Kit Mok" w:date="2023-11-06T13:42:00Z">
              <w:r w:rsidDel="00764038">
                <w:rPr>
                  <w:b/>
                  <w:bCs/>
                  <w:sz w:val="28"/>
                  <w:szCs w:val="28"/>
                </w:rPr>
                <w:delText>doing</w:delText>
              </w:r>
            </w:del>
            <w:r>
              <w:rPr>
                <w:b/>
                <w:bCs/>
                <w:sz w:val="28"/>
                <w:szCs w:val="28"/>
              </w:rPr>
              <w:t xml:space="preserve"> their own</w:t>
            </w:r>
            <w:ins w:id="65" w:author="Hon Kit Mok" w:date="2023-11-06T13:42:00Z">
              <w:r>
                <w:rPr>
                  <w:b/>
                  <w:bCs/>
                  <w:sz w:val="28"/>
                  <w:szCs w:val="28"/>
                </w:rPr>
                <w:t xml:space="preserve"> part of</w:t>
              </w:r>
            </w:ins>
            <w:r>
              <w:rPr>
                <w:b/>
                <w:bCs/>
                <w:sz w:val="28"/>
                <w:szCs w:val="28"/>
              </w:rPr>
              <w:t xml:space="preserve"> scrum report</w:t>
            </w:r>
          </w:p>
        </w:tc>
        <w:tc>
          <w:tcPr>
            <w:tcW w:w="2785" w:type="dxa"/>
          </w:tcPr>
          <w:p w14:paraId="1A30297C" w14:textId="58136ECD" w:rsidR="00764038" w:rsidRDefault="00561FEC" w:rsidP="00764038">
            <w:pPr>
              <w:cnfStyle w:val="000000100000" w:firstRow="0" w:lastRow="0" w:firstColumn="0" w:lastColumn="0" w:oddVBand="0" w:evenVBand="0" w:oddHBand="1" w:evenHBand="0" w:firstRowFirstColumn="0" w:firstRowLastColumn="0" w:lastRowFirstColumn="0" w:lastRowLastColumn="0"/>
              <w:rPr>
                <w:b/>
                <w:bCs/>
                <w:sz w:val="28"/>
                <w:szCs w:val="28"/>
              </w:rPr>
            </w:pPr>
            <w:ins w:id="66" w:author="Hon Kit Mok" w:date="2023-11-06T13:46:00Z">
              <w:r>
                <w:rPr>
                  <w:b/>
                  <w:bCs/>
                  <w:sz w:val="28"/>
                  <w:szCs w:val="28"/>
                </w:rPr>
                <w:t>All members agreed and participating in the scrum report.</w:t>
              </w:r>
            </w:ins>
            <w:del w:id="67" w:author="Hon Kit Mok" w:date="2023-11-06T13:46:00Z">
              <w:r w:rsidR="00764038" w:rsidDel="00561FEC">
                <w:rPr>
                  <w:b/>
                  <w:bCs/>
                  <w:sz w:val="28"/>
                  <w:szCs w:val="28"/>
                </w:rPr>
                <w:delText>Agreed</w:delText>
              </w:r>
            </w:del>
          </w:p>
        </w:tc>
      </w:tr>
      <w:tr w:rsidR="00764038"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5E05DCF1" w:rsidR="00764038" w:rsidRDefault="00764038" w:rsidP="00764038">
            <w:pPr>
              <w:rPr>
                <w:b w:val="0"/>
                <w:bCs w:val="0"/>
                <w:sz w:val="28"/>
                <w:szCs w:val="28"/>
              </w:rPr>
            </w:pPr>
            <w:ins w:id="68" w:author="Hon Kit Mok" w:date="2023-11-06T13:40:00Z">
              <w:r>
                <w:rPr>
                  <w:b w:val="0"/>
                  <w:bCs w:val="0"/>
                  <w:sz w:val="28"/>
                  <w:szCs w:val="28"/>
                </w:rPr>
                <w:t xml:space="preserve">Commit the </w:t>
              </w:r>
            </w:ins>
            <w:ins w:id="69" w:author="Hon Kit Mok" w:date="2023-11-06T13:41:00Z">
              <w:r>
                <w:rPr>
                  <w:b w:val="0"/>
                  <w:bCs w:val="0"/>
                  <w:sz w:val="28"/>
                  <w:szCs w:val="28"/>
                </w:rPr>
                <w:t>agenda of next meeting</w:t>
              </w:r>
            </w:ins>
          </w:p>
        </w:tc>
        <w:tc>
          <w:tcPr>
            <w:tcW w:w="4320" w:type="dxa"/>
          </w:tcPr>
          <w:p w14:paraId="3BAE5D0E" w14:textId="3A8034F3" w:rsidR="00764038" w:rsidRDefault="00764038" w:rsidP="00764038">
            <w:pPr>
              <w:cnfStyle w:val="000000000000" w:firstRow="0" w:lastRow="0" w:firstColumn="0" w:lastColumn="0" w:oddVBand="0" w:evenVBand="0" w:oddHBand="0" w:evenHBand="0" w:firstRowFirstColumn="0" w:firstRowLastColumn="0" w:lastRowFirstColumn="0" w:lastRowLastColumn="0"/>
              <w:rPr>
                <w:b/>
                <w:bCs/>
                <w:sz w:val="28"/>
                <w:szCs w:val="28"/>
              </w:rPr>
            </w:pPr>
            <w:ins w:id="70" w:author="Hon Kit Mok" w:date="2023-11-06T13:41:00Z">
              <w:r>
                <w:rPr>
                  <w:b/>
                  <w:bCs/>
                  <w:sz w:val="28"/>
                  <w:szCs w:val="28"/>
                </w:rPr>
                <w:t>Every members agree the next group meeting would be scheduled on next week Friday</w:t>
              </w:r>
            </w:ins>
          </w:p>
        </w:tc>
        <w:tc>
          <w:tcPr>
            <w:tcW w:w="2785" w:type="dxa"/>
          </w:tcPr>
          <w:p w14:paraId="2B34B495" w14:textId="49C9BEE8" w:rsidR="00764038" w:rsidRDefault="00561FEC" w:rsidP="00764038">
            <w:pPr>
              <w:cnfStyle w:val="000000000000" w:firstRow="0" w:lastRow="0" w:firstColumn="0" w:lastColumn="0" w:oddVBand="0" w:evenVBand="0" w:oddHBand="0" w:evenHBand="0" w:firstRowFirstColumn="0" w:firstRowLastColumn="0" w:lastRowFirstColumn="0" w:lastRowLastColumn="0"/>
              <w:rPr>
                <w:b/>
                <w:bCs/>
                <w:sz w:val="28"/>
                <w:szCs w:val="28"/>
              </w:rPr>
            </w:pPr>
            <w:ins w:id="71" w:author="Hon Kit Mok" w:date="2023-11-06T13:46:00Z">
              <w:r>
                <w:rPr>
                  <w:b/>
                  <w:bCs/>
                  <w:sz w:val="28"/>
                  <w:szCs w:val="28"/>
                </w:rPr>
                <w:t>Next meeting would be held on 10 Nov</w:t>
              </w:r>
            </w:ins>
            <w:ins w:id="72" w:author="Hon Kit Mok" w:date="2023-11-06T13:47:00Z">
              <w:r>
                <w:rPr>
                  <w:b/>
                  <w:bCs/>
                  <w:sz w:val="28"/>
                  <w:szCs w:val="28"/>
                </w:rPr>
                <w:t>.</w:t>
              </w:r>
            </w:ins>
          </w:p>
        </w:tc>
      </w:tr>
      <w:tr w:rsidR="00764038"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764038" w:rsidRDefault="00764038" w:rsidP="00764038">
            <w:pPr>
              <w:rPr>
                <w:b w:val="0"/>
                <w:bCs w:val="0"/>
                <w:sz w:val="28"/>
                <w:szCs w:val="28"/>
              </w:rPr>
            </w:pPr>
          </w:p>
        </w:tc>
        <w:tc>
          <w:tcPr>
            <w:tcW w:w="4320" w:type="dxa"/>
          </w:tcPr>
          <w:p w14:paraId="1E265B5C" w14:textId="77777777" w:rsidR="00764038" w:rsidRDefault="00764038" w:rsidP="00764038">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764038" w:rsidRDefault="00764038" w:rsidP="0076403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764038"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764038" w:rsidRDefault="00764038" w:rsidP="00764038">
            <w:pPr>
              <w:rPr>
                <w:b w:val="0"/>
                <w:bCs w:val="0"/>
                <w:sz w:val="28"/>
                <w:szCs w:val="28"/>
              </w:rPr>
            </w:pPr>
          </w:p>
        </w:tc>
        <w:tc>
          <w:tcPr>
            <w:tcW w:w="4320" w:type="dxa"/>
          </w:tcPr>
          <w:p w14:paraId="5AC18862" w14:textId="77777777" w:rsidR="00764038" w:rsidRDefault="00764038" w:rsidP="00764038">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764038" w:rsidRDefault="00764038" w:rsidP="0076403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764038"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764038" w:rsidRDefault="00764038" w:rsidP="00764038">
            <w:pPr>
              <w:rPr>
                <w:b w:val="0"/>
                <w:bCs w:val="0"/>
                <w:sz w:val="28"/>
                <w:szCs w:val="28"/>
              </w:rPr>
            </w:pPr>
          </w:p>
        </w:tc>
        <w:tc>
          <w:tcPr>
            <w:tcW w:w="4320" w:type="dxa"/>
          </w:tcPr>
          <w:p w14:paraId="68462283" w14:textId="77777777" w:rsidR="00764038" w:rsidRDefault="00764038" w:rsidP="00764038">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764038" w:rsidRDefault="00764038" w:rsidP="00764038">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lastRenderedPageBreak/>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5738FB5B" w:rsidR="003673AA" w:rsidRDefault="005E0050" w:rsidP="00F1473D">
            <w:r>
              <w:t>No development would be done in the first week</w:t>
            </w:r>
          </w:p>
        </w:tc>
        <w:tc>
          <w:tcPr>
            <w:tcW w:w="6475" w:type="dxa"/>
          </w:tcPr>
          <w:p w14:paraId="7910F690" w14:textId="33BF0F3F" w:rsidR="003673AA" w:rsidRDefault="005E0050" w:rsidP="00F1473D">
            <w:pPr>
              <w:cnfStyle w:val="000000100000" w:firstRow="0" w:lastRow="0" w:firstColumn="0" w:lastColumn="0" w:oddVBand="0" w:evenVBand="0" w:oddHBand="1" w:evenHBand="0" w:firstRowFirstColumn="0" w:firstRowLastColumn="0" w:lastRowFirstColumn="0" w:lastRowLastColumn="0"/>
            </w:pPr>
            <w:r>
              <w:t>The first week will be setup week.</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247ADC24" w:rsidR="003673AA" w:rsidRDefault="00561FEC" w:rsidP="00F1473D">
            <w:ins w:id="73" w:author="Hon Kit Mok" w:date="2023-11-06T13:48:00Z">
              <w:r>
                <w:t>Roles of</w:t>
              </w:r>
            </w:ins>
            <w:ins w:id="74" w:author="Hon Kit Mok" w:date="2023-11-06T13:47:00Z">
              <w:r>
                <w:t xml:space="preserve"> members would be confirmed during the next meeting</w:t>
              </w:r>
            </w:ins>
          </w:p>
        </w:tc>
        <w:tc>
          <w:tcPr>
            <w:tcW w:w="6475" w:type="dxa"/>
          </w:tcPr>
          <w:p w14:paraId="0EF25854" w14:textId="4A179027" w:rsidR="003673AA" w:rsidRDefault="00561FEC" w:rsidP="00F1473D">
            <w:pPr>
              <w:cnfStyle w:val="000000000000" w:firstRow="0" w:lastRow="0" w:firstColumn="0" w:lastColumn="0" w:oddVBand="0" w:evenVBand="0" w:oddHBand="0" w:evenHBand="0" w:firstRowFirstColumn="0" w:firstRowLastColumn="0" w:lastRowFirstColumn="0" w:lastRowLastColumn="0"/>
            </w:pPr>
            <w:ins w:id="75" w:author="Hon Kit Mok" w:date="2023-11-06T13:49:00Z">
              <w:r>
                <w:t>Work distribution is essential f</w:t>
              </w:r>
            </w:ins>
            <w:ins w:id="76" w:author="Hon Kit Mok" w:date="2023-11-06T13:48:00Z">
              <w:r>
                <w:t>or completing the</w:t>
              </w:r>
            </w:ins>
            <w:ins w:id="77" w:author="Hon Kit Mok" w:date="2023-11-06T13:49:00Z">
              <w:r>
                <w:t xml:space="preserve"> following</w:t>
              </w:r>
            </w:ins>
            <w:ins w:id="78" w:author="Hon Kit Mok" w:date="2023-11-06T13:48:00Z">
              <w:r>
                <w:t xml:space="preserve"> </w:t>
              </w:r>
            </w:ins>
            <w:ins w:id="79" w:author="Hon Kit Mok" w:date="2023-11-06T13:49:00Z">
              <w:r>
                <w:t>progress</w:t>
              </w:r>
            </w:ins>
            <w:ins w:id="80" w:author="Hon Kit Mok" w:date="2023-11-06T13:48:00Z">
              <w:r>
                <w:t xml:space="preserve"> of the project.</w:t>
              </w:r>
            </w:ins>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9351" w:type="dxa"/>
        <w:tblLayout w:type="fixed"/>
        <w:tblLook w:val="04A0" w:firstRow="1" w:lastRow="0" w:firstColumn="1" w:lastColumn="0" w:noHBand="0" w:noVBand="1"/>
        <w:tblPrChange w:id="81" w:author="Roger Xu" w:date="2023-11-06T17:13:00Z">
          <w:tblPr>
            <w:tblStyle w:val="PlainTable1"/>
            <w:tblW w:w="0" w:type="auto"/>
            <w:tblLayout w:type="fixed"/>
            <w:tblLook w:val="04A0" w:firstRow="1" w:lastRow="0" w:firstColumn="1" w:lastColumn="0" w:noHBand="0" w:noVBand="1"/>
          </w:tblPr>
        </w:tblPrChange>
      </w:tblPr>
      <w:tblGrid>
        <w:gridCol w:w="1271"/>
        <w:gridCol w:w="4903"/>
        <w:gridCol w:w="1357"/>
        <w:gridCol w:w="1820"/>
        <w:tblGridChange w:id="82">
          <w:tblGrid>
            <w:gridCol w:w="1660"/>
            <w:gridCol w:w="5265"/>
            <w:gridCol w:w="990"/>
            <w:gridCol w:w="1435"/>
          </w:tblGrid>
        </w:tblGridChange>
      </w:tblGrid>
      <w:tr w:rsidR="003673AA" w14:paraId="646842FF" w14:textId="77777777" w:rsidTr="00D15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D9D9D9" w:themeFill="background1" w:themeFillShade="D9"/>
            <w:tcPrChange w:id="83" w:author="Roger Xu" w:date="2023-11-06T17:13:00Z">
              <w:tcPr>
                <w:tcW w:w="1660" w:type="dxa"/>
                <w:shd w:val="clear" w:color="auto" w:fill="D9D9D9" w:themeFill="background1" w:themeFillShade="D9"/>
              </w:tcPr>
            </w:tcPrChange>
          </w:tcPr>
          <w:p w14:paraId="6520794C" w14:textId="77777777" w:rsidR="003673AA" w:rsidRPr="00C5069D" w:rsidRDefault="003673AA" w:rsidP="00F1473D">
            <w:pPr>
              <w:cnfStyle w:val="101000000000" w:firstRow="1" w:lastRow="0" w:firstColumn="1" w:lastColumn="0" w:oddVBand="0" w:evenVBand="0" w:oddHBand="0" w:evenHBand="0" w:firstRowFirstColumn="0" w:firstRowLastColumn="0" w:lastRowFirstColumn="0" w:lastRowLastColumn="0"/>
              <w:rPr>
                <w:sz w:val="28"/>
                <w:szCs w:val="28"/>
              </w:rPr>
            </w:pPr>
            <w:r w:rsidRPr="00C5069D">
              <w:rPr>
                <w:sz w:val="28"/>
                <w:szCs w:val="28"/>
              </w:rPr>
              <w:t>Member</w:t>
            </w:r>
          </w:p>
        </w:tc>
        <w:tc>
          <w:tcPr>
            <w:tcW w:w="4903" w:type="dxa"/>
            <w:shd w:val="clear" w:color="auto" w:fill="D9D9D9" w:themeFill="background1" w:themeFillShade="D9"/>
            <w:tcPrChange w:id="84" w:author="Roger Xu" w:date="2023-11-06T17:13:00Z">
              <w:tcPr>
                <w:tcW w:w="5265" w:type="dxa"/>
                <w:shd w:val="clear" w:color="auto" w:fill="D9D9D9" w:themeFill="background1" w:themeFillShade="D9"/>
              </w:tcPr>
            </w:tcPrChange>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357" w:type="dxa"/>
            <w:shd w:val="clear" w:color="auto" w:fill="D9D9D9" w:themeFill="background1" w:themeFillShade="D9"/>
            <w:tcPrChange w:id="85" w:author="Roger Xu" w:date="2023-11-06T17:13:00Z">
              <w:tcPr>
                <w:tcW w:w="990" w:type="dxa"/>
                <w:shd w:val="clear" w:color="auto" w:fill="D9D9D9" w:themeFill="background1" w:themeFillShade="D9"/>
              </w:tcPr>
            </w:tcPrChange>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820" w:type="dxa"/>
            <w:shd w:val="clear" w:color="auto" w:fill="D9D9D9" w:themeFill="background1" w:themeFillShade="D9"/>
            <w:tcPrChange w:id="86" w:author="Roger Xu" w:date="2023-11-06T17:13:00Z">
              <w:tcPr>
                <w:tcW w:w="1435" w:type="dxa"/>
                <w:shd w:val="clear" w:color="auto" w:fill="D9D9D9" w:themeFill="background1" w:themeFillShade="D9"/>
              </w:tcPr>
            </w:tcPrChange>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D15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Change w:id="87" w:author="Roger Xu" w:date="2023-11-06T17:13:00Z">
              <w:tcPr>
                <w:tcW w:w="1660" w:type="dxa"/>
              </w:tcPr>
            </w:tcPrChange>
          </w:tcPr>
          <w:p w14:paraId="0EDF2707" w14:textId="0ED6A717" w:rsidR="003673AA" w:rsidRDefault="00224AE4" w:rsidP="00F1473D">
            <w:pPr>
              <w:cnfStyle w:val="001000100000" w:firstRow="0" w:lastRow="0" w:firstColumn="1" w:lastColumn="0" w:oddVBand="0" w:evenVBand="0" w:oddHBand="1" w:evenHBand="0" w:firstRowFirstColumn="0" w:firstRowLastColumn="0" w:lastRowFirstColumn="0" w:lastRowLastColumn="0"/>
              <w:rPr>
                <w:b w:val="0"/>
                <w:bCs w:val="0"/>
                <w:sz w:val="28"/>
                <w:szCs w:val="28"/>
              </w:rPr>
            </w:pPr>
            <w:r>
              <w:rPr>
                <w:b w:val="0"/>
                <w:bCs w:val="0"/>
                <w:sz w:val="28"/>
                <w:szCs w:val="28"/>
              </w:rPr>
              <w:t>Gabriel Yeung</w:t>
            </w:r>
          </w:p>
        </w:tc>
        <w:tc>
          <w:tcPr>
            <w:tcW w:w="4903" w:type="dxa"/>
            <w:tcPrChange w:id="88" w:author="Roger Xu" w:date="2023-11-06T17:13:00Z">
              <w:tcPr>
                <w:tcW w:w="5265" w:type="dxa"/>
              </w:tcPr>
            </w:tcPrChange>
          </w:tcPr>
          <w:p w14:paraId="21E8EAB9" w14:textId="2CAD6334" w:rsidR="003673AA" w:rsidRDefault="00224AE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Create git repo</w:t>
            </w:r>
          </w:p>
        </w:tc>
        <w:tc>
          <w:tcPr>
            <w:tcW w:w="1357" w:type="dxa"/>
            <w:tcPrChange w:id="89" w:author="Roger Xu" w:date="2023-11-06T17:13:00Z">
              <w:tcPr>
                <w:tcW w:w="990" w:type="dxa"/>
              </w:tcPr>
            </w:tcPrChange>
          </w:tcPr>
          <w:p w14:paraId="7F817101" w14:textId="742C7E22" w:rsidR="003673AA" w:rsidRDefault="00224AE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min</w:t>
            </w:r>
          </w:p>
        </w:tc>
        <w:tc>
          <w:tcPr>
            <w:tcW w:w="1820" w:type="dxa"/>
            <w:tcPrChange w:id="90" w:author="Roger Xu" w:date="2023-11-06T17:13:00Z">
              <w:tcPr>
                <w:tcW w:w="1435" w:type="dxa"/>
              </w:tcPr>
            </w:tcPrChange>
          </w:tcPr>
          <w:p w14:paraId="23D91D3D" w14:textId="60A470A9" w:rsidR="003673AA" w:rsidRDefault="00224AE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7E827648" w14:textId="77777777" w:rsidTr="00D1524E">
        <w:tc>
          <w:tcPr>
            <w:cnfStyle w:val="001000000000" w:firstRow="0" w:lastRow="0" w:firstColumn="1" w:lastColumn="0" w:oddVBand="0" w:evenVBand="0" w:oddHBand="0" w:evenHBand="0" w:firstRowFirstColumn="0" w:firstRowLastColumn="0" w:lastRowFirstColumn="0" w:lastRowLastColumn="0"/>
            <w:tcW w:w="1271" w:type="dxa"/>
            <w:tcPrChange w:id="91" w:author="Roger Xu" w:date="2023-11-06T17:13:00Z">
              <w:tcPr>
                <w:tcW w:w="1660" w:type="dxa"/>
              </w:tcPr>
            </w:tcPrChange>
          </w:tcPr>
          <w:p w14:paraId="46AAB32D" w14:textId="32EC3209" w:rsidR="003673AA" w:rsidRDefault="00224AE4" w:rsidP="00F1473D">
            <w:pPr>
              <w:rPr>
                <w:b w:val="0"/>
                <w:bCs w:val="0"/>
                <w:sz w:val="28"/>
                <w:szCs w:val="28"/>
              </w:rPr>
            </w:pPr>
            <w:r>
              <w:rPr>
                <w:b w:val="0"/>
                <w:bCs w:val="0"/>
                <w:sz w:val="28"/>
                <w:szCs w:val="28"/>
              </w:rPr>
              <w:t>Gabriel Yeung</w:t>
            </w:r>
          </w:p>
        </w:tc>
        <w:tc>
          <w:tcPr>
            <w:tcW w:w="4903" w:type="dxa"/>
            <w:tcPrChange w:id="92" w:author="Roger Xu" w:date="2023-11-06T17:13:00Z">
              <w:tcPr>
                <w:tcW w:w="5265" w:type="dxa"/>
              </w:tcPr>
            </w:tcPrChange>
          </w:tcPr>
          <w:p w14:paraId="1DA892E7" w14:textId="66136F11" w:rsidR="003673AA" w:rsidRDefault="00224AE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Create jira board</w:t>
            </w:r>
          </w:p>
        </w:tc>
        <w:tc>
          <w:tcPr>
            <w:tcW w:w="1357" w:type="dxa"/>
            <w:tcPrChange w:id="93" w:author="Roger Xu" w:date="2023-11-06T17:13:00Z">
              <w:tcPr>
                <w:tcW w:w="990" w:type="dxa"/>
              </w:tcPr>
            </w:tcPrChange>
          </w:tcPr>
          <w:p w14:paraId="67185B51" w14:textId="5C74DBDC" w:rsidR="003673AA" w:rsidRDefault="00224AE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 min</w:t>
            </w:r>
          </w:p>
        </w:tc>
        <w:tc>
          <w:tcPr>
            <w:tcW w:w="1820" w:type="dxa"/>
            <w:tcPrChange w:id="94" w:author="Roger Xu" w:date="2023-11-06T17:13:00Z">
              <w:tcPr>
                <w:tcW w:w="1435" w:type="dxa"/>
              </w:tcPr>
            </w:tcPrChange>
          </w:tcPr>
          <w:p w14:paraId="2C74237E" w14:textId="604B5A04" w:rsidR="003673AA" w:rsidRDefault="00224AE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926E4DC" w14:textId="77777777" w:rsidTr="00D15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Change w:id="95" w:author="Roger Xu" w:date="2023-11-06T17:13:00Z">
              <w:tcPr>
                <w:tcW w:w="1660" w:type="dxa"/>
              </w:tcPr>
            </w:tcPrChange>
          </w:tcPr>
          <w:p w14:paraId="6E009C5E" w14:textId="70BAC7F3" w:rsidR="003673AA" w:rsidRDefault="00224AE4" w:rsidP="00F1473D">
            <w:pPr>
              <w:cnfStyle w:val="001000100000" w:firstRow="0" w:lastRow="0" w:firstColumn="1" w:lastColumn="0" w:oddVBand="0" w:evenVBand="0" w:oddHBand="1" w:evenHBand="0" w:firstRowFirstColumn="0" w:firstRowLastColumn="0" w:lastRowFirstColumn="0" w:lastRowLastColumn="0"/>
              <w:rPr>
                <w:b w:val="0"/>
                <w:bCs w:val="0"/>
                <w:sz w:val="28"/>
                <w:szCs w:val="28"/>
              </w:rPr>
            </w:pPr>
            <w:r>
              <w:rPr>
                <w:b w:val="0"/>
                <w:bCs w:val="0"/>
                <w:sz w:val="28"/>
                <w:szCs w:val="28"/>
              </w:rPr>
              <w:t>Gabriel Yeung</w:t>
            </w:r>
          </w:p>
        </w:tc>
        <w:tc>
          <w:tcPr>
            <w:tcW w:w="4903" w:type="dxa"/>
            <w:tcPrChange w:id="96" w:author="Roger Xu" w:date="2023-11-06T17:13:00Z">
              <w:tcPr>
                <w:tcW w:w="5265" w:type="dxa"/>
              </w:tcPr>
            </w:tcPrChange>
          </w:tcPr>
          <w:p w14:paraId="287BB7DD" w14:textId="37C4D873" w:rsidR="003673AA" w:rsidRDefault="00224AE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Create ssh key for git</w:t>
            </w:r>
          </w:p>
        </w:tc>
        <w:tc>
          <w:tcPr>
            <w:tcW w:w="1357" w:type="dxa"/>
            <w:tcPrChange w:id="97" w:author="Roger Xu" w:date="2023-11-06T17:13:00Z">
              <w:tcPr>
                <w:tcW w:w="990" w:type="dxa"/>
              </w:tcPr>
            </w:tcPrChange>
          </w:tcPr>
          <w:p w14:paraId="2D495A8D" w14:textId="406F3491" w:rsidR="003673AA" w:rsidRDefault="00224AE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 min</w:t>
            </w:r>
          </w:p>
        </w:tc>
        <w:tc>
          <w:tcPr>
            <w:tcW w:w="1820" w:type="dxa"/>
            <w:tcPrChange w:id="98" w:author="Roger Xu" w:date="2023-11-06T17:13:00Z">
              <w:tcPr>
                <w:tcW w:w="1435" w:type="dxa"/>
              </w:tcPr>
            </w:tcPrChange>
          </w:tcPr>
          <w:p w14:paraId="72238EB7" w14:textId="15DD8BCF" w:rsidR="003673AA" w:rsidRDefault="00224AE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No</w:t>
            </w:r>
          </w:p>
        </w:tc>
      </w:tr>
      <w:tr w:rsidR="003673AA" w14:paraId="4608C79F" w14:textId="77777777" w:rsidTr="00D1524E">
        <w:tc>
          <w:tcPr>
            <w:cnfStyle w:val="001000000000" w:firstRow="0" w:lastRow="0" w:firstColumn="1" w:lastColumn="0" w:oddVBand="0" w:evenVBand="0" w:oddHBand="0" w:evenHBand="0" w:firstRowFirstColumn="0" w:firstRowLastColumn="0" w:lastRowFirstColumn="0" w:lastRowLastColumn="0"/>
            <w:tcW w:w="1271" w:type="dxa"/>
            <w:tcPrChange w:id="99" w:author="Roger Xu" w:date="2023-11-06T17:13:00Z">
              <w:tcPr>
                <w:tcW w:w="1660" w:type="dxa"/>
              </w:tcPr>
            </w:tcPrChange>
          </w:tcPr>
          <w:p w14:paraId="4426B8CB" w14:textId="0B7AD997" w:rsidR="003673AA" w:rsidRDefault="003D4E5C" w:rsidP="00F1473D">
            <w:pPr>
              <w:rPr>
                <w:b w:val="0"/>
                <w:bCs w:val="0"/>
                <w:sz w:val="28"/>
                <w:szCs w:val="28"/>
              </w:rPr>
            </w:pPr>
            <w:ins w:id="100" w:author="Hon Kit Mok" w:date="2023-11-06T13:49:00Z">
              <w:r>
                <w:rPr>
                  <w:b w:val="0"/>
                  <w:bCs w:val="0"/>
                  <w:sz w:val="28"/>
                  <w:szCs w:val="28"/>
                </w:rPr>
                <w:t>Other members</w:t>
              </w:r>
            </w:ins>
          </w:p>
        </w:tc>
        <w:tc>
          <w:tcPr>
            <w:tcW w:w="4903" w:type="dxa"/>
            <w:tcPrChange w:id="101" w:author="Roger Xu" w:date="2023-11-06T17:13:00Z">
              <w:tcPr>
                <w:tcW w:w="5265" w:type="dxa"/>
              </w:tcPr>
            </w:tcPrChange>
          </w:tcPr>
          <w:p w14:paraId="1C8C1AAA" w14:textId="75DF9965" w:rsidR="003673AA" w:rsidRDefault="003D4E5C" w:rsidP="00F1473D">
            <w:pPr>
              <w:cnfStyle w:val="000000000000" w:firstRow="0" w:lastRow="0" w:firstColumn="0" w:lastColumn="0" w:oddVBand="0" w:evenVBand="0" w:oddHBand="0" w:evenHBand="0" w:firstRowFirstColumn="0" w:firstRowLastColumn="0" w:lastRowFirstColumn="0" w:lastRowLastColumn="0"/>
              <w:rPr>
                <w:b/>
                <w:bCs/>
                <w:sz w:val="28"/>
                <w:szCs w:val="28"/>
              </w:rPr>
            </w:pPr>
            <w:ins w:id="102" w:author="Hon Kit Mok" w:date="2023-11-06T13:49:00Z">
              <w:r>
                <w:rPr>
                  <w:b/>
                  <w:bCs/>
                  <w:sz w:val="28"/>
                  <w:szCs w:val="28"/>
                </w:rPr>
                <w:t xml:space="preserve">Register </w:t>
              </w:r>
            </w:ins>
            <w:ins w:id="103" w:author="Hon Kit Mok" w:date="2023-11-06T13:50:00Z">
              <w:r>
                <w:rPr>
                  <w:b/>
                  <w:bCs/>
                  <w:sz w:val="28"/>
                  <w:szCs w:val="28"/>
                </w:rPr>
                <w:t>and join</w:t>
              </w:r>
            </w:ins>
            <w:ins w:id="104" w:author="Hon Kit Mok" w:date="2023-11-06T13:49:00Z">
              <w:r>
                <w:rPr>
                  <w:b/>
                  <w:bCs/>
                  <w:sz w:val="28"/>
                  <w:szCs w:val="28"/>
                </w:rPr>
                <w:t xml:space="preserve"> the </w:t>
              </w:r>
            </w:ins>
            <w:ins w:id="105" w:author="Hon Kit Mok" w:date="2023-11-06T13:50:00Z">
              <w:r>
                <w:rPr>
                  <w:b/>
                  <w:bCs/>
                  <w:sz w:val="28"/>
                  <w:szCs w:val="28"/>
                </w:rPr>
                <w:t>G</w:t>
              </w:r>
            </w:ins>
            <w:ins w:id="106" w:author="Hon Kit Mok" w:date="2023-11-06T13:49:00Z">
              <w:r>
                <w:rPr>
                  <w:b/>
                  <w:bCs/>
                  <w:sz w:val="28"/>
                  <w:szCs w:val="28"/>
                </w:rPr>
                <w:t>it repo</w:t>
              </w:r>
            </w:ins>
            <w:ins w:id="107" w:author="Hon Kit Mok" w:date="2023-11-06T13:50:00Z">
              <w:r>
                <w:rPr>
                  <w:b/>
                  <w:bCs/>
                  <w:sz w:val="28"/>
                  <w:szCs w:val="28"/>
                </w:rPr>
                <w:t xml:space="preserve"> and group Jira board.</w:t>
              </w:r>
            </w:ins>
          </w:p>
        </w:tc>
        <w:tc>
          <w:tcPr>
            <w:tcW w:w="1357" w:type="dxa"/>
            <w:tcPrChange w:id="108" w:author="Roger Xu" w:date="2023-11-06T17:13:00Z">
              <w:tcPr>
                <w:tcW w:w="990" w:type="dxa"/>
              </w:tcPr>
            </w:tcPrChange>
          </w:tcPr>
          <w:p w14:paraId="45E7BA35" w14:textId="7DAECBC8" w:rsidR="003673AA" w:rsidRDefault="003D4E5C" w:rsidP="00F1473D">
            <w:pPr>
              <w:cnfStyle w:val="000000000000" w:firstRow="0" w:lastRow="0" w:firstColumn="0" w:lastColumn="0" w:oddVBand="0" w:evenVBand="0" w:oddHBand="0" w:evenHBand="0" w:firstRowFirstColumn="0" w:firstRowLastColumn="0" w:lastRowFirstColumn="0" w:lastRowLastColumn="0"/>
              <w:rPr>
                <w:b/>
                <w:bCs/>
                <w:sz w:val="28"/>
                <w:szCs w:val="28"/>
              </w:rPr>
            </w:pPr>
            <w:ins w:id="109" w:author="Hon Kit Mok" w:date="2023-11-06T13:50:00Z">
              <w:r>
                <w:rPr>
                  <w:b/>
                  <w:bCs/>
                  <w:sz w:val="28"/>
                  <w:szCs w:val="28"/>
                </w:rPr>
                <w:t>30 min</w:t>
              </w:r>
            </w:ins>
          </w:p>
        </w:tc>
        <w:tc>
          <w:tcPr>
            <w:tcW w:w="1820" w:type="dxa"/>
            <w:tcPrChange w:id="110" w:author="Roger Xu" w:date="2023-11-06T17:13:00Z">
              <w:tcPr>
                <w:tcW w:w="1435" w:type="dxa"/>
              </w:tcPr>
            </w:tcPrChange>
          </w:tcPr>
          <w:p w14:paraId="65DF63E9" w14:textId="5D55E637" w:rsidR="003673AA" w:rsidRDefault="00A73054" w:rsidP="00F1473D">
            <w:pPr>
              <w:cnfStyle w:val="000000000000" w:firstRow="0" w:lastRow="0" w:firstColumn="0" w:lastColumn="0" w:oddVBand="0" w:evenVBand="0" w:oddHBand="0" w:evenHBand="0" w:firstRowFirstColumn="0" w:firstRowLastColumn="0" w:lastRowFirstColumn="0" w:lastRowLastColumn="0"/>
              <w:rPr>
                <w:b/>
                <w:bCs/>
                <w:sz w:val="28"/>
                <w:szCs w:val="28"/>
                <w:lang w:eastAsia="zh-TW"/>
              </w:rPr>
            </w:pPr>
            <w:r>
              <w:rPr>
                <w:rFonts w:hint="eastAsia"/>
                <w:b/>
                <w:bCs/>
                <w:sz w:val="28"/>
                <w:szCs w:val="28"/>
                <w:lang w:eastAsia="zh-TW"/>
              </w:rPr>
              <w:t>Ye</w:t>
            </w:r>
            <w:r>
              <w:rPr>
                <w:b/>
                <w:bCs/>
                <w:sz w:val="28"/>
                <w:szCs w:val="28"/>
                <w:lang w:eastAsia="zh-TW"/>
              </w:rPr>
              <w:t>s</w:t>
            </w:r>
          </w:p>
        </w:tc>
      </w:tr>
      <w:tr w:rsidR="003673AA" w14:paraId="581EEDB8" w14:textId="77777777" w:rsidTr="00D15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Change w:id="111" w:author="Roger Xu" w:date="2023-11-06T17:13:00Z">
              <w:tcPr>
                <w:tcW w:w="1660" w:type="dxa"/>
              </w:tcPr>
            </w:tcPrChange>
          </w:tcPr>
          <w:p w14:paraId="59DF00C4" w14:textId="77777777" w:rsidR="003673AA" w:rsidRDefault="003673AA" w:rsidP="00F1473D">
            <w:pPr>
              <w:cnfStyle w:val="001000100000" w:firstRow="0" w:lastRow="0" w:firstColumn="1" w:lastColumn="0" w:oddVBand="0" w:evenVBand="0" w:oddHBand="1" w:evenHBand="0" w:firstRowFirstColumn="0" w:firstRowLastColumn="0" w:lastRowFirstColumn="0" w:lastRowLastColumn="0"/>
              <w:rPr>
                <w:b w:val="0"/>
                <w:bCs w:val="0"/>
                <w:sz w:val="28"/>
                <w:szCs w:val="28"/>
              </w:rPr>
            </w:pPr>
          </w:p>
        </w:tc>
        <w:tc>
          <w:tcPr>
            <w:tcW w:w="4903" w:type="dxa"/>
            <w:tcPrChange w:id="112" w:author="Roger Xu" w:date="2023-11-06T17:13:00Z">
              <w:tcPr>
                <w:tcW w:w="5265" w:type="dxa"/>
              </w:tcPr>
            </w:tcPrChange>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357" w:type="dxa"/>
            <w:tcPrChange w:id="113" w:author="Roger Xu" w:date="2023-11-06T17:13:00Z">
              <w:tcPr>
                <w:tcW w:w="990" w:type="dxa"/>
              </w:tcPr>
            </w:tcPrChange>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820" w:type="dxa"/>
            <w:tcPrChange w:id="114" w:author="Roger Xu" w:date="2023-11-06T17:13:00Z">
              <w:tcPr>
                <w:tcW w:w="1435" w:type="dxa"/>
              </w:tcPr>
            </w:tcPrChange>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D1524E">
        <w:tc>
          <w:tcPr>
            <w:cnfStyle w:val="001000000000" w:firstRow="0" w:lastRow="0" w:firstColumn="1" w:lastColumn="0" w:oddVBand="0" w:evenVBand="0" w:oddHBand="0" w:evenHBand="0" w:firstRowFirstColumn="0" w:firstRowLastColumn="0" w:lastRowFirstColumn="0" w:lastRowLastColumn="0"/>
            <w:tcW w:w="1271" w:type="dxa"/>
            <w:tcPrChange w:id="115" w:author="Roger Xu" w:date="2023-11-06T17:13:00Z">
              <w:tcPr>
                <w:tcW w:w="1660" w:type="dxa"/>
              </w:tcPr>
            </w:tcPrChange>
          </w:tcPr>
          <w:p w14:paraId="35929040" w14:textId="77777777" w:rsidR="003673AA" w:rsidRDefault="003673AA" w:rsidP="00F1473D">
            <w:pPr>
              <w:rPr>
                <w:b w:val="0"/>
                <w:bCs w:val="0"/>
                <w:sz w:val="28"/>
                <w:szCs w:val="28"/>
              </w:rPr>
            </w:pPr>
          </w:p>
        </w:tc>
        <w:tc>
          <w:tcPr>
            <w:tcW w:w="4903" w:type="dxa"/>
            <w:tcPrChange w:id="116" w:author="Roger Xu" w:date="2023-11-06T17:13:00Z">
              <w:tcPr>
                <w:tcW w:w="5265" w:type="dxa"/>
              </w:tcPr>
            </w:tcPrChange>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357" w:type="dxa"/>
            <w:tcPrChange w:id="117" w:author="Roger Xu" w:date="2023-11-06T17:13:00Z">
              <w:tcPr>
                <w:tcW w:w="990" w:type="dxa"/>
              </w:tcPr>
            </w:tcPrChange>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820" w:type="dxa"/>
            <w:tcPrChange w:id="118" w:author="Roger Xu" w:date="2023-11-06T17:13:00Z">
              <w:tcPr>
                <w:tcW w:w="1435" w:type="dxa"/>
              </w:tcPr>
            </w:tcPrChange>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D15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Change w:id="119" w:author="Roger Xu" w:date="2023-11-06T17:13:00Z">
              <w:tcPr>
                <w:tcW w:w="1660" w:type="dxa"/>
              </w:tcPr>
            </w:tcPrChange>
          </w:tcPr>
          <w:p w14:paraId="3C75F5B2" w14:textId="77777777" w:rsidR="003673AA" w:rsidRDefault="003673AA" w:rsidP="00F1473D">
            <w:pPr>
              <w:cnfStyle w:val="001000100000" w:firstRow="0" w:lastRow="0" w:firstColumn="1" w:lastColumn="0" w:oddVBand="0" w:evenVBand="0" w:oddHBand="1" w:evenHBand="0" w:firstRowFirstColumn="0" w:firstRowLastColumn="0" w:lastRowFirstColumn="0" w:lastRowLastColumn="0"/>
              <w:rPr>
                <w:b w:val="0"/>
                <w:bCs w:val="0"/>
                <w:sz w:val="28"/>
                <w:szCs w:val="28"/>
              </w:rPr>
            </w:pPr>
          </w:p>
        </w:tc>
        <w:tc>
          <w:tcPr>
            <w:tcW w:w="4903" w:type="dxa"/>
            <w:tcPrChange w:id="120" w:author="Roger Xu" w:date="2023-11-06T17:13:00Z">
              <w:tcPr>
                <w:tcW w:w="5265" w:type="dxa"/>
              </w:tcPr>
            </w:tcPrChange>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357" w:type="dxa"/>
            <w:tcPrChange w:id="121" w:author="Roger Xu" w:date="2023-11-06T17:13:00Z">
              <w:tcPr>
                <w:tcW w:w="990" w:type="dxa"/>
              </w:tcPr>
            </w:tcPrChange>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820" w:type="dxa"/>
            <w:tcPrChange w:id="122" w:author="Roger Xu" w:date="2023-11-06T17:13:00Z">
              <w:tcPr>
                <w:tcW w:w="1435" w:type="dxa"/>
              </w:tcPr>
            </w:tcPrChange>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lastRenderedPageBreak/>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Change w:id="123" w:author="Hon Kit Mok" w:date="2023-11-06T18:49:00Z">
          <w:tblPr>
            <w:tblStyle w:val="PlainTable1"/>
            <w:tblW w:w="0" w:type="auto"/>
            <w:tblInd w:w="-113" w:type="dxa"/>
            <w:tblLook w:val="04A0" w:firstRow="1" w:lastRow="0" w:firstColumn="1" w:lastColumn="0" w:noHBand="0" w:noVBand="1"/>
          </w:tblPr>
        </w:tblPrChange>
      </w:tblPr>
      <w:tblGrid>
        <w:gridCol w:w="1705"/>
        <w:gridCol w:w="1541"/>
        <w:tblGridChange w:id="124">
          <w:tblGrid>
            <w:gridCol w:w="113"/>
            <w:gridCol w:w="1592"/>
            <w:gridCol w:w="113"/>
            <w:gridCol w:w="1428"/>
            <w:gridCol w:w="6217"/>
          </w:tblGrid>
        </w:tblGridChange>
      </w:tblGrid>
      <w:tr w:rsidR="003673AA" w14:paraId="0E480C5D" w14:textId="77777777" w:rsidTr="00597940">
        <w:trPr>
          <w:cnfStyle w:val="100000000000" w:firstRow="1" w:lastRow="0" w:firstColumn="0" w:lastColumn="0" w:oddVBand="0" w:evenVBand="0" w:oddHBand="0" w:evenHBand="0" w:firstRowFirstColumn="0" w:firstRowLastColumn="0" w:lastRowFirstColumn="0" w:lastRowLastColumn="0"/>
          <w:trPrChange w:id="125" w:author="Hon Kit Mok" w:date="2023-11-06T18:49:00Z">
            <w:trPr>
              <w:gridBefore w:val="1"/>
              <w:wBefore w:w="113" w:type="dxa"/>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D9D9D9" w:themeFill="background1" w:themeFillShade="D9"/>
            <w:tcPrChange w:id="126" w:author="Hon Kit Mok" w:date="2023-11-06T18:49:00Z">
              <w:tcPr>
                <w:tcW w:w="1705" w:type="dxa"/>
                <w:gridSpan w:val="2"/>
                <w:shd w:val="clear" w:color="auto" w:fill="D9D9D9" w:themeFill="background1" w:themeFillShade="D9"/>
              </w:tcPr>
            </w:tcPrChange>
          </w:tcPr>
          <w:p w14:paraId="0897B462" w14:textId="77777777" w:rsidR="003673AA" w:rsidRPr="00EB1693" w:rsidRDefault="003673AA" w:rsidP="00F1473D">
            <w:pPr>
              <w:cnfStyle w:val="101000000000" w:firstRow="1" w:lastRow="0" w:firstColumn="1" w:lastColumn="0" w:oddVBand="0" w:evenVBand="0" w:oddHBand="0" w:evenHBand="0" w:firstRowFirstColumn="0" w:firstRowLastColumn="0" w:lastRowFirstColumn="0" w:lastRowLastColumn="0"/>
            </w:pPr>
            <w:r w:rsidRPr="00EB1693">
              <w:t>Group Member</w:t>
            </w:r>
          </w:p>
        </w:tc>
        <w:tc>
          <w:tcPr>
            <w:tcW w:w="1541" w:type="dxa"/>
            <w:shd w:val="clear" w:color="auto" w:fill="D9D9D9" w:themeFill="background1" w:themeFillShade="D9"/>
            <w:tcPrChange w:id="127" w:author="Hon Kit Mok" w:date="2023-11-06T18:49:00Z">
              <w:tcPr>
                <w:tcW w:w="7645" w:type="dxa"/>
                <w:gridSpan w:val="2"/>
                <w:shd w:val="clear" w:color="auto" w:fill="D9D9D9" w:themeFill="background1" w:themeFillShade="D9"/>
              </w:tcPr>
            </w:tcPrChange>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597940">
        <w:trPr>
          <w:cnfStyle w:val="000000100000" w:firstRow="0" w:lastRow="0" w:firstColumn="0" w:lastColumn="0" w:oddVBand="0" w:evenVBand="0" w:oddHBand="1" w:evenHBand="0" w:firstRowFirstColumn="0" w:firstRowLastColumn="0" w:lastRowFirstColumn="0" w:lastRowLastColumn="0"/>
          <w:trPrChange w:id="128" w:author="Hon Kit Mok" w:date="2023-11-06T18:49:00Z">
            <w:trPr>
              <w:gridBefore w:val="1"/>
              <w:wBefore w:w="113" w:type="dxa"/>
            </w:trPr>
          </w:trPrChange>
        </w:trPr>
        <w:tc>
          <w:tcPr>
            <w:cnfStyle w:val="001000000000" w:firstRow="0" w:lastRow="0" w:firstColumn="1" w:lastColumn="0" w:oddVBand="0" w:evenVBand="0" w:oddHBand="0" w:evenHBand="0" w:firstRowFirstColumn="0" w:firstRowLastColumn="0" w:lastRowFirstColumn="0" w:lastRowLastColumn="0"/>
            <w:tcW w:w="0" w:type="dxa"/>
            <w:tcPrChange w:id="129" w:author="Hon Kit Mok" w:date="2023-11-06T18:49:00Z">
              <w:tcPr>
                <w:tcW w:w="1705" w:type="dxa"/>
                <w:gridSpan w:val="2"/>
              </w:tcPr>
            </w:tcPrChange>
          </w:tcPr>
          <w:p w14:paraId="7D0F1776" w14:textId="0025E13D" w:rsidR="003673AA" w:rsidRDefault="00A87B7D" w:rsidP="00F1473D">
            <w:pPr>
              <w:cnfStyle w:val="001000100000" w:firstRow="0" w:lastRow="0" w:firstColumn="1" w:lastColumn="0" w:oddVBand="0" w:evenVBand="0" w:oddHBand="1" w:evenHBand="0" w:firstRowFirstColumn="0" w:firstRowLastColumn="0" w:lastRowFirstColumn="0" w:lastRowLastColumn="0"/>
            </w:pPr>
            <w:r>
              <w:t>Gabriel Yeung</w:t>
            </w:r>
          </w:p>
        </w:tc>
        <w:tc>
          <w:tcPr>
            <w:tcW w:w="1541" w:type="dxa"/>
            <w:tcPrChange w:id="130" w:author="Hon Kit Mok" w:date="2023-11-06T18:49:00Z">
              <w:tcPr>
                <w:tcW w:w="7645" w:type="dxa"/>
                <w:gridSpan w:val="2"/>
              </w:tcPr>
            </w:tcPrChange>
          </w:tcPr>
          <w:p w14:paraId="4703F53D" w14:textId="52C7B449" w:rsidR="003673AA" w:rsidRDefault="00A87B7D" w:rsidP="00F1473D">
            <w:pPr>
              <w:cnfStyle w:val="000000100000" w:firstRow="0" w:lastRow="0" w:firstColumn="0" w:lastColumn="0" w:oddVBand="0" w:evenVBand="0" w:oddHBand="1" w:evenHBand="0" w:firstRowFirstColumn="0" w:firstRowLastColumn="0" w:lastRowFirstColumn="0" w:lastRowLastColumn="0"/>
            </w:pPr>
            <w:r>
              <w:t>Provide insight on project management</w:t>
            </w:r>
          </w:p>
        </w:tc>
      </w:tr>
      <w:tr w:rsidR="003673AA" w14:paraId="06903505" w14:textId="77777777" w:rsidTr="00597940">
        <w:trPr>
          <w:trPrChange w:id="131" w:author="Hon Kit Mok" w:date="2023-11-06T18:49:00Z">
            <w:trPr>
              <w:gridBefore w:val="1"/>
              <w:wBefore w:w="113" w:type="dxa"/>
            </w:trPr>
          </w:trPrChange>
        </w:trPr>
        <w:tc>
          <w:tcPr>
            <w:cnfStyle w:val="001000000000" w:firstRow="0" w:lastRow="0" w:firstColumn="1" w:lastColumn="0" w:oddVBand="0" w:evenVBand="0" w:oddHBand="0" w:evenHBand="0" w:firstRowFirstColumn="0" w:firstRowLastColumn="0" w:lastRowFirstColumn="0" w:lastRowLastColumn="0"/>
            <w:tcW w:w="0" w:type="dxa"/>
            <w:tcPrChange w:id="132" w:author="Hon Kit Mok" w:date="2023-11-06T18:49:00Z">
              <w:tcPr>
                <w:tcW w:w="1705" w:type="dxa"/>
                <w:gridSpan w:val="2"/>
              </w:tcPr>
            </w:tcPrChange>
          </w:tcPr>
          <w:p w14:paraId="3069A146" w14:textId="3A88DEE2" w:rsidR="003673AA" w:rsidRDefault="00A87B7D" w:rsidP="00F1473D">
            <w:r>
              <w:t>Gabriel Yeung</w:t>
            </w:r>
          </w:p>
        </w:tc>
        <w:tc>
          <w:tcPr>
            <w:tcW w:w="1541" w:type="dxa"/>
            <w:tcPrChange w:id="133" w:author="Hon Kit Mok" w:date="2023-11-06T18:49:00Z">
              <w:tcPr>
                <w:tcW w:w="7645" w:type="dxa"/>
                <w:gridSpan w:val="2"/>
              </w:tcPr>
            </w:tcPrChange>
          </w:tcPr>
          <w:p w14:paraId="5F5CCF79" w14:textId="5C6DD681" w:rsidR="003673AA" w:rsidRDefault="00A87B7D" w:rsidP="00F1473D">
            <w:pPr>
              <w:cnfStyle w:val="000000000000" w:firstRow="0" w:lastRow="0" w:firstColumn="0" w:lastColumn="0" w:oddVBand="0" w:evenVBand="0" w:oddHBand="0" w:evenHBand="0" w:firstRowFirstColumn="0" w:firstRowLastColumn="0" w:lastRowFirstColumn="0" w:lastRowLastColumn="0"/>
            </w:pPr>
            <w:r>
              <w:t>Provide support on jira and git</w:t>
            </w:r>
          </w:p>
        </w:tc>
      </w:tr>
      <w:tr w:rsidR="003673AA" w14:paraId="4F6F866A" w14:textId="77777777" w:rsidTr="00597940">
        <w:trPr>
          <w:cnfStyle w:val="000000100000" w:firstRow="0" w:lastRow="0" w:firstColumn="0" w:lastColumn="0" w:oddVBand="0" w:evenVBand="0" w:oddHBand="1" w:evenHBand="0" w:firstRowFirstColumn="0" w:firstRowLastColumn="0" w:lastRowFirstColumn="0" w:lastRowLastColumn="0"/>
          <w:trPrChange w:id="134" w:author="Hon Kit Mok" w:date="2023-11-06T18:49:00Z">
            <w:trPr>
              <w:gridBefore w:val="1"/>
              <w:wBefore w:w="113" w:type="dxa"/>
            </w:trPr>
          </w:trPrChange>
        </w:trPr>
        <w:tc>
          <w:tcPr>
            <w:cnfStyle w:val="001000000000" w:firstRow="0" w:lastRow="0" w:firstColumn="1" w:lastColumn="0" w:oddVBand="0" w:evenVBand="0" w:oddHBand="0" w:evenHBand="0" w:firstRowFirstColumn="0" w:firstRowLastColumn="0" w:lastRowFirstColumn="0" w:lastRowLastColumn="0"/>
            <w:tcW w:w="0" w:type="dxa"/>
            <w:tcPrChange w:id="135" w:author="Hon Kit Mok" w:date="2023-11-06T18:49:00Z">
              <w:tcPr>
                <w:tcW w:w="1705" w:type="dxa"/>
                <w:gridSpan w:val="2"/>
              </w:tcPr>
            </w:tcPrChange>
          </w:tcPr>
          <w:p w14:paraId="654EAF0C" w14:textId="32B4F2C7" w:rsidR="003673AA" w:rsidRDefault="00A87B7D" w:rsidP="00F1473D">
            <w:pPr>
              <w:cnfStyle w:val="001000100000" w:firstRow="0" w:lastRow="0" w:firstColumn="1" w:lastColumn="0" w:oddVBand="0" w:evenVBand="0" w:oddHBand="1" w:evenHBand="0" w:firstRowFirstColumn="0" w:firstRowLastColumn="0" w:lastRowFirstColumn="0" w:lastRowLastColumn="0"/>
            </w:pPr>
            <w:r>
              <w:t>Gabriel Yeung</w:t>
            </w:r>
          </w:p>
        </w:tc>
        <w:tc>
          <w:tcPr>
            <w:tcW w:w="1541" w:type="dxa"/>
            <w:tcPrChange w:id="136" w:author="Hon Kit Mok" w:date="2023-11-06T18:49:00Z">
              <w:tcPr>
                <w:tcW w:w="7645" w:type="dxa"/>
                <w:gridSpan w:val="2"/>
              </w:tcPr>
            </w:tcPrChange>
          </w:tcPr>
          <w:p w14:paraId="169E3BF9" w14:textId="7E81EB17" w:rsidR="003673AA" w:rsidRDefault="00985EBF" w:rsidP="00F1473D">
            <w:pPr>
              <w:cnfStyle w:val="000000100000" w:firstRow="0" w:lastRow="0" w:firstColumn="0" w:lastColumn="0" w:oddVBand="0" w:evenVBand="0" w:oddHBand="1" w:evenHBand="0" w:firstRowFirstColumn="0" w:firstRowLastColumn="0" w:lastRowFirstColumn="0" w:lastRowLastColumn="0"/>
            </w:pPr>
            <w:r>
              <w:t>Write scrum report</w:t>
            </w:r>
          </w:p>
        </w:tc>
      </w:tr>
      <w:tr w:rsidR="003673AA" w14:paraId="265599BF" w14:textId="77777777" w:rsidTr="00597940">
        <w:trPr>
          <w:trPrChange w:id="137" w:author="Hon Kit Mok" w:date="2023-11-06T18:49:00Z">
            <w:trPr>
              <w:gridBefore w:val="1"/>
              <w:wBefore w:w="113" w:type="dxa"/>
            </w:trPr>
          </w:trPrChange>
        </w:trPr>
        <w:tc>
          <w:tcPr>
            <w:cnfStyle w:val="001000000000" w:firstRow="0" w:lastRow="0" w:firstColumn="1" w:lastColumn="0" w:oddVBand="0" w:evenVBand="0" w:oddHBand="0" w:evenHBand="0" w:firstRowFirstColumn="0" w:firstRowLastColumn="0" w:lastRowFirstColumn="0" w:lastRowLastColumn="0"/>
            <w:tcW w:w="0" w:type="dxa"/>
            <w:tcPrChange w:id="138" w:author="Hon Kit Mok" w:date="2023-11-06T18:49:00Z">
              <w:tcPr>
                <w:tcW w:w="1705" w:type="dxa"/>
                <w:gridSpan w:val="2"/>
              </w:tcPr>
            </w:tcPrChange>
          </w:tcPr>
          <w:p w14:paraId="4A4A08C2" w14:textId="729E0BA6" w:rsidR="003673AA" w:rsidRDefault="00985EBF" w:rsidP="00F1473D">
            <w:r>
              <w:t>Gabriel Yeung</w:t>
            </w:r>
          </w:p>
        </w:tc>
        <w:tc>
          <w:tcPr>
            <w:tcW w:w="1541" w:type="dxa"/>
            <w:tcPrChange w:id="139" w:author="Hon Kit Mok" w:date="2023-11-06T18:49:00Z">
              <w:tcPr>
                <w:tcW w:w="7645" w:type="dxa"/>
                <w:gridSpan w:val="2"/>
              </w:tcPr>
            </w:tcPrChange>
          </w:tcPr>
          <w:p w14:paraId="153ED3F2" w14:textId="3AC4C9D9" w:rsidR="003673AA" w:rsidRDefault="00985EBF" w:rsidP="00F1473D">
            <w:pPr>
              <w:cnfStyle w:val="000000000000" w:firstRow="0" w:lastRow="0" w:firstColumn="0" w:lastColumn="0" w:oddVBand="0" w:evenVBand="0" w:oddHBand="0" w:evenHBand="0" w:firstRowFirstColumn="0" w:firstRowLastColumn="0" w:lastRowFirstColumn="0" w:lastRowLastColumn="0"/>
            </w:pPr>
            <w:r>
              <w:t>Commit and push works to git</w:t>
            </w:r>
          </w:p>
        </w:tc>
      </w:tr>
      <w:tr w:rsidR="003673AA" w14:paraId="25CE3670" w14:textId="77777777" w:rsidTr="00597940">
        <w:trPr>
          <w:cnfStyle w:val="000000100000" w:firstRow="0" w:lastRow="0" w:firstColumn="0" w:lastColumn="0" w:oddVBand="0" w:evenVBand="0" w:oddHBand="1" w:evenHBand="0" w:firstRowFirstColumn="0" w:firstRowLastColumn="0" w:lastRowFirstColumn="0" w:lastRowLastColumn="0"/>
          <w:trPrChange w:id="140" w:author="Hon Kit Mok" w:date="2023-11-06T18:49:00Z">
            <w:trPr>
              <w:gridBefore w:val="1"/>
              <w:wBefore w:w="113" w:type="dxa"/>
            </w:trPr>
          </w:trPrChange>
        </w:trPr>
        <w:tc>
          <w:tcPr>
            <w:cnfStyle w:val="001000000000" w:firstRow="0" w:lastRow="0" w:firstColumn="1" w:lastColumn="0" w:oddVBand="0" w:evenVBand="0" w:oddHBand="0" w:evenHBand="0" w:firstRowFirstColumn="0" w:firstRowLastColumn="0" w:lastRowFirstColumn="0" w:lastRowLastColumn="0"/>
            <w:tcW w:w="0" w:type="dxa"/>
            <w:tcPrChange w:id="141" w:author="Hon Kit Mok" w:date="2023-11-06T18:49:00Z">
              <w:tcPr>
                <w:tcW w:w="1705" w:type="dxa"/>
                <w:gridSpan w:val="2"/>
              </w:tcPr>
            </w:tcPrChange>
          </w:tcPr>
          <w:p w14:paraId="2280B176" w14:textId="70517E2F" w:rsidR="003673AA" w:rsidRDefault="007F4413" w:rsidP="00F1473D">
            <w:pPr>
              <w:cnfStyle w:val="001000100000" w:firstRow="0" w:lastRow="0" w:firstColumn="1" w:lastColumn="0" w:oddVBand="0" w:evenVBand="0" w:oddHBand="1" w:evenHBand="0" w:firstRowFirstColumn="0" w:firstRowLastColumn="0" w:lastRowFirstColumn="0" w:lastRowLastColumn="0"/>
            </w:pPr>
            <w:ins w:id="142" w:author="Hon Kit Mok" w:date="2023-11-06T13:51:00Z">
              <w:r>
                <w:t>Hon Kit Mok</w:t>
              </w:r>
            </w:ins>
          </w:p>
        </w:tc>
        <w:tc>
          <w:tcPr>
            <w:tcW w:w="1541" w:type="dxa"/>
            <w:tcPrChange w:id="143" w:author="Hon Kit Mok" w:date="2023-11-06T18:49:00Z">
              <w:tcPr>
                <w:tcW w:w="7645" w:type="dxa"/>
                <w:gridSpan w:val="2"/>
              </w:tcPr>
            </w:tcPrChange>
          </w:tcPr>
          <w:p w14:paraId="3E24D362" w14:textId="6CB34762" w:rsidR="003673AA" w:rsidRDefault="007F4413" w:rsidP="00F1473D">
            <w:pPr>
              <w:cnfStyle w:val="000000100000" w:firstRow="0" w:lastRow="0" w:firstColumn="0" w:lastColumn="0" w:oddVBand="0" w:evenVBand="0" w:oddHBand="1" w:evenHBand="0" w:firstRowFirstColumn="0" w:firstRowLastColumn="0" w:lastRowFirstColumn="0" w:lastRowLastColumn="0"/>
            </w:pPr>
            <w:ins w:id="144" w:author="Hon Kit Mok" w:date="2023-11-06T13:51:00Z">
              <w:r>
                <w:t>Attend the git repo and request to join the jira board</w:t>
              </w:r>
            </w:ins>
          </w:p>
        </w:tc>
      </w:tr>
      <w:tr w:rsidR="003673AA" w14:paraId="6A08861A" w14:textId="77777777" w:rsidTr="00597940">
        <w:trPr>
          <w:trPrChange w:id="145" w:author="Hon Kit Mok" w:date="2023-11-06T18:49:00Z">
            <w:trPr>
              <w:gridBefore w:val="1"/>
              <w:wBefore w:w="113" w:type="dxa"/>
            </w:trPr>
          </w:trPrChange>
        </w:trPr>
        <w:tc>
          <w:tcPr>
            <w:cnfStyle w:val="001000000000" w:firstRow="0" w:lastRow="0" w:firstColumn="1" w:lastColumn="0" w:oddVBand="0" w:evenVBand="0" w:oddHBand="0" w:evenHBand="0" w:firstRowFirstColumn="0" w:firstRowLastColumn="0" w:lastRowFirstColumn="0" w:lastRowLastColumn="0"/>
            <w:tcW w:w="0" w:type="dxa"/>
            <w:tcPrChange w:id="146" w:author="Hon Kit Mok" w:date="2023-11-06T18:49:00Z">
              <w:tcPr>
                <w:tcW w:w="1705" w:type="dxa"/>
                <w:gridSpan w:val="2"/>
              </w:tcPr>
            </w:tcPrChange>
          </w:tcPr>
          <w:p w14:paraId="730B2660" w14:textId="2416F7BB" w:rsidR="003673AA" w:rsidRDefault="007F4413" w:rsidP="00F1473D">
            <w:ins w:id="147" w:author="Hon Kit Mok" w:date="2023-11-06T13:52:00Z">
              <w:r>
                <w:t>Hon Kit Mok</w:t>
              </w:r>
            </w:ins>
          </w:p>
        </w:tc>
        <w:tc>
          <w:tcPr>
            <w:tcW w:w="1541" w:type="dxa"/>
            <w:tcPrChange w:id="148" w:author="Hon Kit Mok" w:date="2023-11-06T18:49:00Z">
              <w:tcPr>
                <w:tcW w:w="7645" w:type="dxa"/>
                <w:gridSpan w:val="2"/>
              </w:tcPr>
            </w:tcPrChange>
          </w:tcPr>
          <w:p w14:paraId="0DCC19DA" w14:textId="6743E586" w:rsidR="003673AA" w:rsidRDefault="007F4413" w:rsidP="00F1473D">
            <w:pPr>
              <w:cnfStyle w:val="000000000000" w:firstRow="0" w:lastRow="0" w:firstColumn="0" w:lastColumn="0" w:oddVBand="0" w:evenVBand="0" w:oddHBand="0" w:evenHBand="0" w:firstRowFirstColumn="0" w:firstRowLastColumn="0" w:lastRowFirstColumn="0" w:lastRowLastColumn="0"/>
            </w:pPr>
            <w:ins w:id="149" w:author="Hon Kit Mok" w:date="2023-11-06T13:52:00Z">
              <w:r>
                <w:t>Taking part into completing the scrum report</w:t>
              </w:r>
            </w:ins>
          </w:p>
        </w:tc>
      </w:tr>
      <w:tr w:rsidR="00D1524E" w14:paraId="610CBBAC" w14:textId="77777777" w:rsidTr="00597940">
        <w:trPr>
          <w:cnfStyle w:val="000000100000" w:firstRow="0" w:lastRow="0" w:firstColumn="0" w:lastColumn="0" w:oddVBand="0" w:evenVBand="0" w:oddHBand="1" w:evenHBand="0" w:firstRowFirstColumn="0" w:firstRowLastColumn="0" w:lastRowFirstColumn="0" w:lastRowLastColumn="0"/>
          <w:ins w:id="150" w:author="Roger Xu" w:date="2023-11-06T17:15:00Z"/>
          <w:trPrChange w:id="151" w:author="Hon Kit Mok" w:date="2023-11-06T18:49:00Z">
            <w:trPr>
              <w:gridBefore w:val="1"/>
              <w:wBefore w:w="113" w:type="dxa"/>
            </w:trPr>
          </w:trPrChange>
        </w:trPr>
        <w:tc>
          <w:tcPr>
            <w:cnfStyle w:val="001000000000" w:firstRow="0" w:lastRow="0" w:firstColumn="1" w:lastColumn="0" w:oddVBand="0" w:evenVBand="0" w:oddHBand="0" w:evenHBand="0" w:firstRowFirstColumn="0" w:firstRowLastColumn="0" w:lastRowFirstColumn="0" w:lastRowLastColumn="0"/>
            <w:tcW w:w="0" w:type="dxa"/>
            <w:tcPrChange w:id="152" w:author="Hon Kit Mok" w:date="2023-11-06T18:49:00Z">
              <w:tcPr>
                <w:tcW w:w="1705" w:type="dxa"/>
                <w:gridSpan w:val="2"/>
              </w:tcPr>
            </w:tcPrChange>
          </w:tcPr>
          <w:p w14:paraId="3AE88CFC" w14:textId="34B614C7" w:rsidR="00D1524E" w:rsidRDefault="00D1524E" w:rsidP="00D1524E">
            <w:pPr>
              <w:cnfStyle w:val="001000100000" w:firstRow="0" w:lastRow="0" w:firstColumn="1" w:lastColumn="0" w:oddVBand="0" w:evenVBand="0" w:oddHBand="1" w:evenHBand="0" w:firstRowFirstColumn="0" w:firstRowLastColumn="0" w:lastRowFirstColumn="0" w:lastRowLastColumn="0"/>
              <w:rPr>
                <w:ins w:id="153" w:author="Roger Xu" w:date="2023-11-06T17:15:00Z"/>
              </w:rPr>
            </w:pPr>
            <w:ins w:id="154" w:author="Roger Xu" w:date="2023-11-06T17:15:00Z">
              <w:r>
                <w:t>Rong Gang Xu</w:t>
              </w:r>
            </w:ins>
          </w:p>
        </w:tc>
        <w:tc>
          <w:tcPr>
            <w:tcW w:w="1541" w:type="dxa"/>
            <w:tcPrChange w:id="155" w:author="Hon Kit Mok" w:date="2023-11-06T18:49:00Z">
              <w:tcPr>
                <w:tcW w:w="7645" w:type="dxa"/>
                <w:gridSpan w:val="2"/>
              </w:tcPr>
            </w:tcPrChange>
          </w:tcPr>
          <w:p w14:paraId="06756768" w14:textId="4847DB01" w:rsidR="00D1524E" w:rsidRDefault="00D1524E" w:rsidP="00D1524E">
            <w:pPr>
              <w:cnfStyle w:val="000000100000" w:firstRow="0" w:lastRow="0" w:firstColumn="0" w:lastColumn="0" w:oddVBand="0" w:evenVBand="0" w:oddHBand="1" w:evenHBand="0" w:firstRowFirstColumn="0" w:firstRowLastColumn="0" w:lastRowFirstColumn="0" w:lastRowLastColumn="0"/>
              <w:rPr>
                <w:ins w:id="156" w:author="Roger Xu" w:date="2023-11-06T17:15:00Z"/>
              </w:rPr>
            </w:pPr>
            <w:ins w:id="157" w:author="Roger Xu" w:date="2023-11-06T17:15:00Z">
              <w:r>
                <w:t>Learn how to do project management</w:t>
              </w:r>
            </w:ins>
          </w:p>
        </w:tc>
      </w:tr>
      <w:tr w:rsidR="00D1524E" w14:paraId="771999EC" w14:textId="77777777" w:rsidTr="00597940">
        <w:trPr>
          <w:ins w:id="158" w:author="Roger Xu" w:date="2023-11-06T17:15:00Z"/>
          <w:trPrChange w:id="159" w:author="Hon Kit Mok" w:date="2023-11-06T18:49:00Z">
            <w:trPr>
              <w:gridBefore w:val="1"/>
              <w:wBefore w:w="113" w:type="dxa"/>
            </w:trPr>
          </w:trPrChange>
        </w:trPr>
        <w:tc>
          <w:tcPr>
            <w:cnfStyle w:val="001000000000" w:firstRow="0" w:lastRow="0" w:firstColumn="1" w:lastColumn="0" w:oddVBand="0" w:evenVBand="0" w:oddHBand="0" w:evenHBand="0" w:firstRowFirstColumn="0" w:firstRowLastColumn="0" w:lastRowFirstColumn="0" w:lastRowLastColumn="0"/>
            <w:tcW w:w="0" w:type="dxa"/>
            <w:tcPrChange w:id="160" w:author="Hon Kit Mok" w:date="2023-11-06T18:49:00Z">
              <w:tcPr>
                <w:tcW w:w="1705" w:type="dxa"/>
                <w:gridSpan w:val="2"/>
              </w:tcPr>
            </w:tcPrChange>
          </w:tcPr>
          <w:p w14:paraId="3ED21144" w14:textId="07A98A00" w:rsidR="00D1524E" w:rsidRDefault="00D1524E" w:rsidP="00D1524E">
            <w:pPr>
              <w:rPr>
                <w:ins w:id="161" w:author="Roger Xu" w:date="2023-11-06T17:15:00Z"/>
              </w:rPr>
            </w:pPr>
            <w:ins w:id="162" w:author="Roger Xu" w:date="2023-11-06T17:15:00Z">
              <w:r>
                <w:t>Rong Gang Xu</w:t>
              </w:r>
            </w:ins>
          </w:p>
        </w:tc>
        <w:tc>
          <w:tcPr>
            <w:tcW w:w="1541" w:type="dxa"/>
            <w:tcPrChange w:id="163" w:author="Hon Kit Mok" w:date="2023-11-06T18:49:00Z">
              <w:tcPr>
                <w:tcW w:w="7645" w:type="dxa"/>
                <w:gridSpan w:val="2"/>
              </w:tcPr>
            </w:tcPrChange>
          </w:tcPr>
          <w:p w14:paraId="1BED3BBE" w14:textId="0E1FC884" w:rsidR="00D1524E" w:rsidRDefault="00D1524E" w:rsidP="00D1524E">
            <w:pPr>
              <w:cnfStyle w:val="000000000000" w:firstRow="0" w:lastRow="0" w:firstColumn="0" w:lastColumn="0" w:oddVBand="0" w:evenVBand="0" w:oddHBand="0" w:evenHBand="0" w:firstRowFirstColumn="0" w:firstRowLastColumn="0" w:lastRowFirstColumn="0" w:lastRowLastColumn="0"/>
              <w:rPr>
                <w:ins w:id="164" w:author="Roger Xu" w:date="2023-11-06T17:15:00Z"/>
              </w:rPr>
            </w:pPr>
            <w:ins w:id="165" w:author="Roger Xu" w:date="2023-11-06T17:15:00Z">
              <w:r>
                <w:t>Get more familiar with jira and git and start using them</w:t>
              </w:r>
            </w:ins>
          </w:p>
        </w:tc>
      </w:tr>
      <w:tr w:rsidR="00D1524E" w14:paraId="5B60AE52" w14:textId="77777777" w:rsidTr="00597940">
        <w:trPr>
          <w:cnfStyle w:val="000000100000" w:firstRow="0" w:lastRow="0" w:firstColumn="0" w:lastColumn="0" w:oddVBand="0" w:evenVBand="0" w:oddHBand="1" w:evenHBand="0" w:firstRowFirstColumn="0" w:firstRowLastColumn="0" w:lastRowFirstColumn="0" w:lastRowLastColumn="0"/>
          <w:ins w:id="166" w:author="Roger Xu" w:date="2023-11-06T17:14:00Z"/>
          <w:trPrChange w:id="167" w:author="Hon Kit Mok" w:date="2023-11-06T18:49:00Z">
            <w:trPr>
              <w:gridBefore w:val="1"/>
              <w:wBefore w:w="113" w:type="dxa"/>
            </w:trPr>
          </w:trPrChange>
        </w:trPr>
        <w:tc>
          <w:tcPr>
            <w:cnfStyle w:val="001000000000" w:firstRow="0" w:lastRow="0" w:firstColumn="1" w:lastColumn="0" w:oddVBand="0" w:evenVBand="0" w:oddHBand="0" w:evenHBand="0" w:firstRowFirstColumn="0" w:firstRowLastColumn="0" w:lastRowFirstColumn="0" w:lastRowLastColumn="0"/>
            <w:tcW w:w="0" w:type="dxa"/>
            <w:tcPrChange w:id="168" w:author="Hon Kit Mok" w:date="2023-11-06T18:49:00Z">
              <w:tcPr>
                <w:tcW w:w="1705" w:type="dxa"/>
                <w:gridSpan w:val="2"/>
              </w:tcPr>
            </w:tcPrChange>
          </w:tcPr>
          <w:p w14:paraId="585D8E5E" w14:textId="745C315D" w:rsidR="00D1524E" w:rsidRDefault="00D1524E" w:rsidP="00D1524E">
            <w:pPr>
              <w:cnfStyle w:val="001000100000" w:firstRow="0" w:lastRow="0" w:firstColumn="1" w:lastColumn="0" w:oddVBand="0" w:evenVBand="0" w:oddHBand="1" w:evenHBand="0" w:firstRowFirstColumn="0" w:firstRowLastColumn="0" w:lastRowFirstColumn="0" w:lastRowLastColumn="0"/>
              <w:rPr>
                <w:ins w:id="169" w:author="Roger Xu" w:date="2023-11-06T17:14:00Z"/>
              </w:rPr>
            </w:pPr>
            <w:ins w:id="170" w:author="Roger Xu" w:date="2023-11-06T17:15:00Z">
              <w:r>
                <w:t>Rong Gang Xu</w:t>
              </w:r>
            </w:ins>
          </w:p>
        </w:tc>
        <w:tc>
          <w:tcPr>
            <w:tcW w:w="1541" w:type="dxa"/>
            <w:tcPrChange w:id="171" w:author="Hon Kit Mok" w:date="2023-11-06T18:49:00Z">
              <w:tcPr>
                <w:tcW w:w="7645" w:type="dxa"/>
                <w:gridSpan w:val="2"/>
              </w:tcPr>
            </w:tcPrChange>
          </w:tcPr>
          <w:p w14:paraId="182B9786" w14:textId="0FDEAC95" w:rsidR="00D1524E" w:rsidRDefault="00D1524E" w:rsidP="00D1524E">
            <w:pPr>
              <w:cnfStyle w:val="000000100000" w:firstRow="0" w:lastRow="0" w:firstColumn="0" w:lastColumn="0" w:oddVBand="0" w:evenVBand="0" w:oddHBand="1" w:evenHBand="0" w:firstRowFirstColumn="0" w:firstRowLastColumn="0" w:lastRowFirstColumn="0" w:lastRowLastColumn="0"/>
              <w:rPr>
                <w:ins w:id="172" w:author="Roger Xu" w:date="2023-11-06T17:14:00Z"/>
              </w:rPr>
            </w:pPr>
            <w:ins w:id="173" w:author="Roger Xu" w:date="2023-11-06T17:15:00Z">
              <w:r>
                <w:t>Write the assigned part of the scrum report</w:t>
              </w:r>
            </w:ins>
          </w:p>
        </w:tc>
      </w:tr>
      <w:tr w:rsidR="00D1524E" w14:paraId="33920962" w14:textId="77777777" w:rsidTr="00597940">
        <w:trPr>
          <w:ins w:id="174" w:author="Roger Xu" w:date="2023-11-06T17:14:00Z"/>
          <w:trPrChange w:id="175" w:author="Hon Kit Mok" w:date="2023-11-06T18:49:00Z">
            <w:trPr>
              <w:gridBefore w:val="1"/>
              <w:wBefore w:w="113" w:type="dxa"/>
            </w:trPr>
          </w:trPrChange>
        </w:trPr>
        <w:tc>
          <w:tcPr>
            <w:cnfStyle w:val="001000000000" w:firstRow="0" w:lastRow="0" w:firstColumn="1" w:lastColumn="0" w:oddVBand="0" w:evenVBand="0" w:oddHBand="0" w:evenHBand="0" w:firstRowFirstColumn="0" w:firstRowLastColumn="0" w:lastRowFirstColumn="0" w:lastRowLastColumn="0"/>
            <w:tcW w:w="0" w:type="dxa"/>
            <w:tcPrChange w:id="176" w:author="Hon Kit Mok" w:date="2023-11-06T18:49:00Z">
              <w:tcPr>
                <w:tcW w:w="1705" w:type="dxa"/>
                <w:gridSpan w:val="2"/>
              </w:tcPr>
            </w:tcPrChange>
          </w:tcPr>
          <w:p w14:paraId="7D378B24" w14:textId="6C8F83E7" w:rsidR="00D1524E" w:rsidRDefault="00D1524E" w:rsidP="00D1524E">
            <w:pPr>
              <w:rPr>
                <w:ins w:id="177" w:author="Roger Xu" w:date="2023-11-06T17:14:00Z"/>
              </w:rPr>
            </w:pPr>
            <w:ins w:id="178" w:author="Roger Xu" w:date="2023-11-06T17:15:00Z">
              <w:r>
                <w:t>Rong Gang Xu</w:t>
              </w:r>
            </w:ins>
          </w:p>
        </w:tc>
        <w:tc>
          <w:tcPr>
            <w:tcW w:w="1541" w:type="dxa"/>
            <w:tcPrChange w:id="179" w:author="Hon Kit Mok" w:date="2023-11-06T18:49:00Z">
              <w:tcPr>
                <w:tcW w:w="7645" w:type="dxa"/>
                <w:gridSpan w:val="2"/>
              </w:tcPr>
            </w:tcPrChange>
          </w:tcPr>
          <w:p w14:paraId="56E1E81A" w14:textId="58C42276" w:rsidR="00D1524E" w:rsidRDefault="00D1524E" w:rsidP="00D1524E">
            <w:pPr>
              <w:cnfStyle w:val="000000000000" w:firstRow="0" w:lastRow="0" w:firstColumn="0" w:lastColumn="0" w:oddVBand="0" w:evenVBand="0" w:oddHBand="0" w:evenHBand="0" w:firstRowFirstColumn="0" w:firstRowLastColumn="0" w:lastRowFirstColumn="0" w:lastRowLastColumn="0"/>
              <w:rPr>
                <w:ins w:id="180" w:author="Roger Xu" w:date="2023-11-06T17:14:00Z"/>
              </w:rPr>
            </w:pPr>
            <w:ins w:id="181" w:author="Roger Xu" w:date="2023-11-06T17:15:00Z">
              <w:r>
                <w:t>Commit and push my works to git</w:t>
              </w:r>
            </w:ins>
          </w:p>
        </w:tc>
      </w:tr>
      <w:tr w:rsidR="00D1524E" w14:paraId="58F2FF3D" w14:textId="77777777" w:rsidTr="00597940">
        <w:trPr>
          <w:cnfStyle w:val="000000100000" w:firstRow="0" w:lastRow="0" w:firstColumn="0" w:lastColumn="0" w:oddVBand="0" w:evenVBand="0" w:oddHBand="1" w:evenHBand="0" w:firstRowFirstColumn="0" w:firstRowLastColumn="0" w:lastRowFirstColumn="0" w:lastRowLastColumn="0"/>
          <w:ins w:id="182" w:author="Roger Xu" w:date="2023-11-06T17:14:00Z"/>
          <w:trPrChange w:id="183" w:author="Hon Kit Mok" w:date="2023-11-06T18:49:00Z">
            <w:trPr>
              <w:gridBefore w:val="1"/>
              <w:wBefore w:w="113" w:type="dxa"/>
            </w:trPr>
          </w:trPrChange>
        </w:trPr>
        <w:tc>
          <w:tcPr>
            <w:cnfStyle w:val="001000000000" w:firstRow="0" w:lastRow="0" w:firstColumn="1" w:lastColumn="0" w:oddVBand="0" w:evenVBand="0" w:oddHBand="0" w:evenHBand="0" w:firstRowFirstColumn="0" w:firstRowLastColumn="0" w:lastRowFirstColumn="0" w:lastRowLastColumn="0"/>
            <w:tcW w:w="0" w:type="dxa"/>
            <w:tcPrChange w:id="184" w:author="Hon Kit Mok" w:date="2023-11-06T18:49:00Z">
              <w:tcPr>
                <w:tcW w:w="1705" w:type="dxa"/>
                <w:gridSpan w:val="2"/>
              </w:tcPr>
            </w:tcPrChange>
          </w:tcPr>
          <w:p w14:paraId="153444CB" w14:textId="776AF848" w:rsidR="00D1524E" w:rsidRDefault="00D1524E" w:rsidP="00D1524E">
            <w:pPr>
              <w:cnfStyle w:val="001000100000" w:firstRow="0" w:lastRow="0" w:firstColumn="1" w:lastColumn="0" w:oddVBand="0" w:evenVBand="0" w:oddHBand="1" w:evenHBand="0" w:firstRowFirstColumn="0" w:firstRowLastColumn="0" w:lastRowFirstColumn="0" w:lastRowLastColumn="0"/>
              <w:rPr>
                <w:ins w:id="185" w:author="Roger Xu" w:date="2023-11-06T17:14:00Z"/>
              </w:rPr>
            </w:pPr>
            <w:ins w:id="186" w:author="Roger Xu" w:date="2023-11-06T17:15:00Z">
              <w:r>
                <w:t>Rong Gang Xu</w:t>
              </w:r>
            </w:ins>
          </w:p>
        </w:tc>
        <w:tc>
          <w:tcPr>
            <w:tcW w:w="1541" w:type="dxa"/>
            <w:tcPrChange w:id="187" w:author="Hon Kit Mok" w:date="2023-11-06T18:49:00Z">
              <w:tcPr>
                <w:tcW w:w="7645" w:type="dxa"/>
                <w:gridSpan w:val="2"/>
              </w:tcPr>
            </w:tcPrChange>
          </w:tcPr>
          <w:p w14:paraId="113FD59F" w14:textId="5DC3E62E" w:rsidR="00D1524E" w:rsidRDefault="00D1524E" w:rsidP="00D1524E">
            <w:pPr>
              <w:cnfStyle w:val="000000100000" w:firstRow="0" w:lastRow="0" w:firstColumn="0" w:lastColumn="0" w:oddVBand="0" w:evenVBand="0" w:oddHBand="1" w:evenHBand="0" w:firstRowFirstColumn="0" w:firstRowLastColumn="0" w:lastRowFirstColumn="0" w:lastRowLastColumn="0"/>
              <w:rPr>
                <w:ins w:id="188" w:author="Roger Xu" w:date="2023-11-06T17:14:00Z"/>
              </w:rPr>
            </w:pPr>
            <w:ins w:id="189" w:author="Roger Xu" w:date="2023-11-06T17:15:00Z">
              <w:r>
                <w:t xml:space="preserve">Go through the project again and get more insights and understanding </w:t>
              </w:r>
              <w:r>
                <w:lastRenderedPageBreak/>
                <w:t>to prepare for the following milestones.</w:t>
              </w:r>
            </w:ins>
          </w:p>
        </w:tc>
      </w:tr>
      <w:tr w:rsidR="00FA21D2" w14:paraId="48311706" w14:textId="77777777" w:rsidTr="00597940">
        <w:trPr>
          <w:ins w:id="190" w:author="Hon Kit Mok" w:date="2023-11-06T18:49:00Z"/>
        </w:trPr>
        <w:tc>
          <w:tcPr>
            <w:cnfStyle w:val="001000000000" w:firstRow="0" w:lastRow="0" w:firstColumn="1" w:lastColumn="0" w:oddVBand="0" w:evenVBand="0" w:oddHBand="0" w:evenHBand="0" w:firstRowFirstColumn="0" w:firstRowLastColumn="0" w:lastRowFirstColumn="0" w:lastRowLastColumn="0"/>
            <w:tcW w:w="1705" w:type="dxa"/>
            <w:tcPrChange w:id="191" w:author="Hon Kit Mok" w:date="2023-11-06T18:49:00Z">
              <w:tcPr>
                <w:tcW w:w="1818" w:type="dxa"/>
                <w:gridSpan w:val="3"/>
              </w:tcPr>
            </w:tcPrChange>
          </w:tcPr>
          <w:p w14:paraId="64574ADE" w14:textId="77777777" w:rsidR="00FA21D2" w:rsidRDefault="00FA21D2" w:rsidP="005526D7">
            <w:pPr>
              <w:rPr>
                <w:ins w:id="192" w:author="Hon Kit Mok" w:date="2023-11-06T18:49:00Z"/>
              </w:rPr>
            </w:pPr>
            <w:ins w:id="193" w:author="Hon Kit Mok" w:date="2023-11-06T18:49:00Z">
              <w:r>
                <w:lastRenderedPageBreak/>
                <w:t>Ali Riza Sevgili</w:t>
              </w:r>
            </w:ins>
          </w:p>
        </w:tc>
        <w:tc>
          <w:tcPr>
            <w:tcW w:w="1541" w:type="dxa"/>
            <w:tcPrChange w:id="194" w:author="Hon Kit Mok" w:date="2023-11-06T18:49:00Z">
              <w:tcPr>
                <w:tcW w:w="7645" w:type="dxa"/>
                <w:gridSpan w:val="2"/>
              </w:tcPr>
            </w:tcPrChange>
          </w:tcPr>
          <w:p w14:paraId="03E01FD0" w14:textId="2D15AE92" w:rsidR="00FA21D2" w:rsidRDefault="00FA21D2" w:rsidP="005526D7">
            <w:pPr>
              <w:cnfStyle w:val="000000000000" w:firstRow="0" w:lastRow="0" w:firstColumn="0" w:lastColumn="0" w:oddVBand="0" w:evenVBand="0" w:oddHBand="0" w:evenHBand="0" w:firstRowFirstColumn="0" w:firstRowLastColumn="0" w:lastRowFirstColumn="0" w:lastRowLastColumn="0"/>
              <w:rPr>
                <w:ins w:id="195" w:author="Hon Kit Mok" w:date="2023-11-06T18:49:00Z"/>
              </w:rPr>
            </w:pPr>
            <w:ins w:id="196" w:author="Hon Kit Mok" w:date="2023-11-06T18:49:00Z">
              <w:r>
                <w:t xml:space="preserve">Provide insight on project management and discuss what the group should work on it </w:t>
              </w:r>
            </w:ins>
            <w:ins w:id="197" w:author="Hon Kit Mok" w:date="2023-11-06T18:50:00Z">
              <w:r>
                <w:t>during the</w:t>
              </w:r>
            </w:ins>
            <w:ins w:id="198" w:author="Hon Kit Mok" w:date="2023-11-06T18:49:00Z">
              <w:r>
                <w:t xml:space="preserve"> later process</w:t>
              </w:r>
            </w:ins>
          </w:p>
        </w:tc>
      </w:tr>
      <w:tr w:rsidR="00FA21D2" w14:paraId="4326A7FD" w14:textId="77777777" w:rsidTr="00597940">
        <w:trPr>
          <w:cnfStyle w:val="000000100000" w:firstRow="0" w:lastRow="0" w:firstColumn="0" w:lastColumn="0" w:oddVBand="0" w:evenVBand="0" w:oddHBand="1" w:evenHBand="0" w:firstRowFirstColumn="0" w:firstRowLastColumn="0" w:lastRowFirstColumn="0" w:lastRowLastColumn="0"/>
          <w:ins w:id="199" w:author="Hon Kit Mok" w:date="2023-11-06T18:49:00Z"/>
        </w:trPr>
        <w:tc>
          <w:tcPr>
            <w:cnfStyle w:val="001000000000" w:firstRow="0" w:lastRow="0" w:firstColumn="1" w:lastColumn="0" w:oddVBand="0" w:evenVBand="0" w:oddHBand="0" w:evenHBand="0" w:firstRowFirstColumn="0" w:firstRowLastColumn="0" w:lastRowFirstColumn="0" w:lastRowLastColumn="0"/>
            <w:tcW w:w="1705" w:type="dxa"/>
            <w:tcPrChange w:id="200" w:author="Hon Kit Mok" w:date="2023-11-06T18:49:00Z">
              <w:tcPr>
                <w:tcW w:w="1818" w:type="dxa"/>
                <w:gridSpan w:val="3"/>
              </w:tcPr>
            </w:tcPrChange>
          </w:tcPr>
          <w:p w14:paraId="1E4D1E51" w14:textId="77777777" w:rsidR="00FA21D2" w:rsidRDefault="00FA21D2" w:rsidP="005526D7">
            <w:pPr>
              <w:cnfStyle w:val="001000100000" w:firstRow="0" w:lastRow="0" w:firstColumn="1" w:lastColumn="0" w:oddVBand="0" w:evenVBand="0" w:oddHBand="1" w:evenHBand="0" w:firstRowFirstColumn="0" w:firstRowLastColumn="0" w:lastRowFirstColumn="0" w:lastRowLastColumn="0"/>
              <w:rPr>
                <w:ins w:id="201" w:author="Hon Kit Mok" w:date="2023-11-06T18:49:00Z"/>
              </w:rPr>
            </w:pPr>
            <w:ins w:id="202" w:author="Hon Kit Mok" w:date="2023-11-06T18:49:00Z">
              <w:r>
                <w:t>Ali Riza Sevgili</w:t>
              </w:r>
            </w:ins>
          </w:p>
        </w:tc>
        <w:tc>
          <w:tcPr>
            <w:tcW w:w="1541" w:type="dxa"/>
            <w:tcPrChange w:id="203" w:author="Hon Kit Mok" w:date="2023-11-06T18:49:00Z">
              <w:tcPr>
                <w:tcW w:w="7645" w:type="dxa"/>
                <w:gridSpan w:val="2"/>
              </w:tcPr>
            </w:tcPrChange>
          </w:tcPr>
          <w:p w14:paraId="0F90DACD" w14:textId="77777777" w:rsidR="00FA21D2" w:rsidRDefault="00FA21D2" w:rsidP="005526D7">
            <w:pPr>
              <w:cnfStyle w:val="000000100000" w:firstRow="0" w:lastRow="0" w:firstColumn="0" w:lastColumn="0" w:oddVBand="0" w:evenVBand="0" w:oddHBand="1" w:evenHBand="0" w:firstRowFirstColumn="0" w:firstRowLastColumn="0" w:lastRowFirstColumn="0" w:lastRowLastColumn="0"/>
              <w:rPr>
                <w:ins w:id="204" w:author="Hon Kit Mok" w:date="2023-11-06T18:49:00Z"/>
              </w:rPr>
            </w:pPr>
            <w:ins w:id="205" w:author="Hon Kit Mok" w:date="2023-11-06T18:49:00Z">
              <w:r>
                <w:t>Discussion supported knowledges on Jira and git</w:t>
              </w:r>
            </w:ins>
          </w:p>
        </w:tc>
      </w:tr>
      <w:tr w:rsidR="00D1524E" w14:paraId="14CEEFD8" w14:textId="77777777" w:rsidTr="00597940">
        <w:trPr>
          <w:trPrChange w:id="206" w:author="Hon Kit Mok" w:date="2023-11-06T18:49:00Z">
            <w:trPr>
              <w:gridBefore w:val="1"/>
              <w:wBefore w:w="113" w:type="dxa"/>
            </w:trPr>
          </w:trPrChange>
        </w:trPr>
        <w:tc>
          <w:tcPr>
            <w:cnfStyle w:val="001000000000" w:firstRow="0" w:lastRow="0" w:firstColumn="1" w:lastColumn="0" w:oddVBand="0" w:evenVBand="0" w:oddHBand="0" w:evenHBand="0" w:firstRowFirstColumn="0" w:firstRowLastColumn="0" w:lastRowFirstColumn="0" w:lastRowLastColumn="0"/>
            <w:tcW w:w="0" w:type="dxa"/>
            <w:tcPrChange w:id="207" w:author="Hon Kit Mok" w:date="2023-11-06T18:49:00Z">
              <w:tcPr>
                <w:tcW w:w="1705" w:type="dxa"/>
                <w:gridSpan w:val="2"/>
              </w:tcPr>
            </w:tcPrChange>
          </w:tcPr>
          <w:p w14:paraId="640D7F57" w14:textId="216BE580" w:rsidR="00D1524E" w:rsidRDefault="00A73054" w:rsidP="00D1524E">
            <w:pPr>
              <w:rPr>
                <w:lang w:eastAsia="zh-TW"/>
              </w:rPr>
            </w:pPr>
            <w:r>
              <w:rPr>
                <w:rFonts w:hint="eastAsia"/>
                <w:lang w:eastAsia="zh-TW"/>
              </w:rPr>
              <w:t>S</w:t>
            </w:r>
            <w:r>
              <w:rPr>
                <w:lang w:eastAsia="zh-TW"/>
              </w:rPr>
              <w:t>heng Chieh Lin</w:t>
            </w:r>
          </w:p>
        </w:tc>
        <w:tc>
          <w:tcPr>
            <w:tcW w:w="1541" w:type="dxa"/>
            <w:tcPrChange w:id="208" w:author="Hon Kit Mok" w:date="2023-11-06T18:49:00Z">
              <w:tcPr>
                <w:tcW w:w="7645" w:type="dxa"/>
                <w:gridSpan w:val="2"/>
              </w:tcPr>
            </w:tcPrChange>
          </w:tcPr>
          <w:p w14:paraId="74DB1C05" w14:textId="162F8D2E" w:rsidR="00D1524E" w:rsidRDefault="00597940" w:rsidP="00D1524E">
            <w:pPr>
              <w:cnfStyle w:val="000000000000" w:firstRow="0" w:lastRow="0" w:firstColumn="0" w:lastColumn="0" w:oddVBand="0" w:evenVBand="0" w:oddHBand="0" w:evenHBand="0" w:firstRowFirstColumn="0" w:firstRowLastColumn="0" w:lastRowFirstColumn="0" w:lastRowLastColumn="0"/>
            </w:pPr>
            <w:r w:rsidRPr="00597940">
              <w:t>Learn how to use jira and git. Familiarize yourself with the features inside.</w:t>
            </w:r>
          </w:p>
        </w:tc>
      </w:tr>
      <w:tr w:rsidR="00D1524E" w14:paraId="2F7B8DD2" w14:textId="77777777" w:rsidTr="00597940">
        <w:trPr>
          <w:cnfStyle w:val="000000100000" w:firstRow="0" w:lastRow="0" w:firstColumn="0" w:lastColumn="0" w:oddVBand="0" w:evenVBand="0" w:oddHBand="1" w:evenHBand="0" w:firstRowFirstColumn="0" w:firstRowLastColumn="0" w:lastRowFirstColumn="0" w:lastRowLastColumn="0"/>
          <w:trPrChange w:id="209" w:author="Hon Kit Mok" w:date="2023-11-06T18:49:00Z">
            <w:trPr>
              <w:gridBefore w:val="1"/>
              <w:wBefore w:w="113" w:type="dxa"/>
            </w:trPr>
          </w:trPrChange>
        </w:trPr>
        <w:tc>
          <w:tcPr>
            <w:cnfStyle w:val="001000000000" w:firstRow="0" w:lastRow="0" w:firstColumn="1" w:lastColumn="0" w:oddVBand="0" w:evenVBand="0" w:oddHBand="0" w:evenHBand="0" w:firstRowFirstColumn="0" w:firstRowLastColumn="0" w:lastRowFirstColumn="0" w:lastRowLastColumn="0"/>
            <w:tcW w:w="0" w:type="dxa"/>
            <w:tcPrChange w:id="210" w:author="Hon Kit Mok" w:date="2023-11-06T18:49:00Z">
              <w:tcPr>
                <w:tcW w:w="1705" w:type="dxa"/>
                <w:gridSpan w:val="2"/>
              </w:tcPr>
            </w:tcPrChange>
          </w:tcPr>
          <w:p w14:paraId="61D3E70A" w14:textId="432DDC0D" w:rsidR="00D1524E" w:rsidRDefault="00597940" w:rsidP="00D1524E">
            <w:pPr>
              <w:cnfStyle w:val="001000100000" w:firstRow="0" w:lastRow="0" w:firstColumn="1" w:lastColumn="0" w:oddVBand="0" w:evenVBand="0" w:oddHBand="1" w:evenHBand="0" w:firstRowFirstColumn="0" w:firstRowLastColumn="0" w:lastRowFirstColumn="0" w:lastRowLastColumn="0"/>
            </w:pPr>
            <w:r>
              <w:rPr>
                <w:rFonts w:hint="eastAsia"/>
                <w:lang w:eastAsia="zh-TW"/>
              </w:rPr>
              <w:t>S</w:t>
            </w:r>
            <w:r>
              <w:rPr>
                <w:lang w:eastAsia="zh-TW"/>
              </w:rPr>
              <w:t>heng Chieh Lin</w:t>
            </w:r>
          </w:p>
        </w:tc>
        <w:tc>
          <w:tcPr>
            <w:tcW w:w="1541" w:type="dxa"/>
            <w:tcPrChange w:id="211" w:author="Hon Kit Mok" w:date="2023-11-06T18:49:00Z">
              <w:tcPr>
                <w:tcW w:w="7645" w:type="dxa"/>
                <w:gridSpan w:val="2"/>
              </w:tcPr>
            </w:tcPrChange>
          </w:tcPr>
          <w:p w14:paraId="195365F8" w14:textId="62FA508B" w:rsidR="00D1524E" w:rsidRDefault="00597940" w:rsidP="00D1524E">
            <w:pPr>
              <w:cnfStyle w:val="000000100000" w:firstRow="0" w:lastRow="0" w:firstColumn="0" w:lastColumn="0" w:oddVBand="0" w:evenVBand="0" w:oddHBand="1" w:evenHBand="0" w:firstRowFirstColumn="0" w:firstRowLastColumn="0" w:lastRowFirstColumn="0" w:lastRowLastColumn="0"/>
            </w:pPr>
            <w:r w:rsidRPr="00597940">
              <w:t>Learn project management skills and discuss them with fellow students during the next meeting.</w:t>
            </w:r>
          </w:p>
        </w:tc>
      </w:tr>
      <w:tr w:rsidR="00597940" w14:paraId="0453F26E" w14:textId="77777777" w:rsidTr="00597940">
        <w:trPr>
          <w:trPrChange w:id="212" w:author="Hon Kit Mok" w:date="2023-11-06T18:49:00Z">
            <w:trPr>
              <w:gridBefore w:val="1"/>
              <w:wBefore w:w="113" w:type="dxa"/>
            </w:trPr>
          </w:trPrChange>
        </w:trPr>
        <w:tc>
          <w:tcPr>
            <w:cnfStyle w:val="001000000000" w:firstRow="0" w:lastRow="0" w:firstColumn="1" w:lastColumn="0" w:oddVBand="0" w:evenVBand="0" w:oddHBand="0" w:evenHBand="0" w:firstRowFirstColumn="0" w:firstRowLastColumn="0" w:lastRowFirstColumn="0" w:lastRowLastColumn="0"/>
            <w:tcW w:w="0" w:type="dxa"/>
            <w:tcPrChange w:id="213" w:author="Hon Kit Mok" w:date="2023-11-06T18:49:00Z">
              <w:tcPr>
                <w:tcW w:w="1705" w:type="dxa"/>
                <w:gridSpan w:val="2"/>
              </w:tcPr>
            </w:tcPrChange>
          </w:tcPr>
          <w:p w14:paraId="31FC8A01" w14:textId="1DFE681A" w:rsidR="00597940" w:rsidRDefault="00597940" w:rsidP="00597940">
            <w:r>
              <w:rPr>
                <w:rFonts w:hint="eastAsia"/>
                <w:lang w:eastAsia="zh-TW"/>
              </w:rPr>
              <w:t>S</w:t>
            </w:r>
            <w:r>
              <w:rPr>
                <w:lang w:eastAsia="zh-TW"/>
              </w:rPr>
              <w:t>heng Chieh Lin</w:t>
            </w:r>
          </w:p>
        </w:tc>
        <w:tc>
          <w:tcPr>
            <w:tcW w:w="1541" w:type="dxa"/>
            <w:tcPrChange w:id="214" w:author="Hon Kit Mok" w:date="2023-11-06T18:49:00Z">
              <w:tcPr>
                <w:tcW w:w="7645" w:type="dxa"/>
                <w:gridSpan w:val="2"/>
              </w:tcPr>
            </w:tcPrChange>
          </w:tcPr>
          <w:p w14:paraId="4047249A" w14:textId="4DF1F421" w:rsidR="00597940" w:rsidRDefault="00597940" w:rsidP="00597940">
            <w:pPr>
              <w:cnfStyle w:val="000000000000" w:firstRow="0" w:lastRow="0" w:firstColumn="0" w:lastColumn="0" w:oddVBand="0" w:evenVBand="0" w:oddHBand="0" w:evenHBand="0" w:firstRowFirstColumn="0" w:firstRowLastColumn="0" w:lastRowFirstColumn="0" w:lastRowLastColumn="0"/>
            </w:pPr>
            <w:r w:rsidRPr="00597940">
              <w:t>Study the next week's milestones beforehand. Understanding the content clearly in advance can improve the efficiency of the meeting and reduce the time of the next meeting.</w:t>
            </w:r>
          </w:p>
        </w:tc>
      </w:tr>
      <w:tr w:rsidR="00C8763B" w14:paraId="5B558C33" w14:textId="77777777" w:rsidTr="00597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B0DBD72" w14:textId="4DB58569" w:rsidR="00C8763B" w:rsidRDefault="00C8763B" w:rsidP="00597940">
            <w:pPr>
              <w:rPr>
                <w:lang w:eastAsia="zh-TW"/>
              </w:rPr>
            </w:pPr>
            <w:r>
              <w:rPr>
                <w:lang w:eastAsia="zh-TW"/>
              </w:rPr>
              <w:lastRenderedPageBreak/>
              <w:t>Sheida Hashem Dabbaghian</w:t>
            </w:r>
          </w:p>
        </w:tc>
        <w:tc>
          <w:tcPr>
            <w:tcW w:w="1541" w:type="dxa"/>
          </w:tcPr>
          <w:p w14:paraId="49299568" w14:textId="5A8F9B59" w:rsidR="00C8763B" w:rsidRPr="00597940" w:rsidRDefault="00C8763B" w:rsidP="00597940">
            <w:pPr>
              <w:cnfStyle w:val="000000100000" w:firstRow="0" w:lastRow="0" w:firstColumn="0" w:lastColumn="0" w:oddVBand="0" w:evenVBand="0" w:oddHBand="1" w:evenHBand="0" w:firstRowFirstColumn="0" w:firstRowLastColumn="0" w:lastRowFirstColumn="0" w:lastRowLastColumn="0"/>
            </w:pPr>
            <w:r>
              <w:t>Learn more about Jira and GitHub</w:t>
            </w:r>
          </w:p>
        </w:tc>
      </w:tr>
      <w:tr w:rsidR="00C8763B" w14:paraId="01CB23A3" w14:textId="77777777" w:rsidTr="00597940">
        <w:tc>
          <w:tcPr>
            <w:cnfStyle w:val="001000000000" w:firstRow="0" w:lastRow="0" w:firstColumn="1" w:lastColumn="0" w:oddVBand="0" w:evenVBand="0" w:oddHBand="0" w:evenHBand="0" w:firstRowFirstColumn="0" w:firstRowLastColumn="0" w:lastRowFirstColumn="0" w:lastRowLastColumn="0"/>
            <w:tcW w:w="0" w:type="dxa"/>
          </w:tcPr>
          <w:p w14:paraId="335817E6" w14:textId="1A7597FE" w:rsidR="00C8763B" w:rsidRDefault="00C8763B" w:rsidP="00597940">
            <w:pPr>
              <w:rPr>
                <w:lang w:eastAsia="zh-TW"/>
              </w:rPr>
            </w:pPr>
            <w:r>
              <w:rPr>
                <w:lang w:eastAsia="zh-TW"/>
              </w:rPr>
              <w:t>Sheida Hashem Dabbaghian</w:t>
            </w:r>
          </w:p>
        </w:tc>
        <w:tc>
          <w:tcPr>
            <w:tcW w:w="1541" w:type="dxa"/>
          </w:tcPr>
          <w:p w14:paraId="5599A13A" w14:textId="61FDD80D" w:rsidR="00C8763B" w:rsidRDefault="00C8763B" w:rsidP="00597940">
            <w:pPr>
              <w:cnfStyle w:val="000000000000" w:firstRow="0" w:lastRow="0" w:firstColumn="0" w:lastColumn="0" w:oddVBand="0" w:evenVBand="0" w:oddHBand="0" w:evenHBand="0" w:firstRowFirstColumn="0" w:firstRowLastColumn="0" w:lastRowFirstColumn="0" w:lastRowLastColumn="0"/>
            </w:pPr>
            <w:r>
              <w:t>Doing the scrum report</w:t>
            </w:r>
          </w:p>
        </w:tc>
      </w:tr>
      <w:tr w:rsidR="00C8763B" w14:paraId="47E250B0" w14:textId="77777777" w:rsidTr="00597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EEBA89F" w14:textId="250A6AA7" w:rsidR="00C8763B" w:rsidRDefault="00C8763B" w:rsidP="00597940">
            <w:pPr>
              <w:rPr>
                <w:lang w:eastAsia="zh-TW"/>
              </w:rPr>
            </w:pPr>
            <w:r>
              <w:rPr>
                <w:lang w:eastAsia="zh-TW"/>
              </w:rPr>
              <w:t>Sheida Hashem Dabbaghian</w:t>
            </w:r>
          </w:p>
        </w:tc>
        <w:tc>
          <w:tcPr>
            <w:tcW w:w="1541" w:type="dxa"/>
          </w:tcPr>
          <w:p w14:paraId="11B0D4D9" w14:textId="5DDD70EF" w:rsidR="00C8763B" w:rsidRDefault="00C8763B" w:rsidP="00597940">
            <w:pPr>
              <w:cnfStyle w:val="000000100000" w:firstRow="0" w:lastRow="0" w:firstColumn="0" w:lastColumn="0" w:oddVBand="0" w:evenVBand="0" w:oddHBand="1" w:evenHBand="0" w:firstRowFirstColumn="0" w:firstRowLastColumn="0" w:lastRowFirstColumn="0" w:lastRowLastColumn="0"/>
            </w:pPr>
            <w:r>
              <w:t>Learn how to do project management and working with group</w:t>
            </w:r>
          </w:p>
        </w:tc>
      </w:tr>
      <w:tr w:rsidR="00597940" w14:paraId="4DC512F5" w14:textId="77777777" w:rsidTr="00597940">
        <w:trPr>
          <w:trPrChange w:id="215" w:author="Hon Kit Mok" w:date="2023-11-06T18:49:00Z">
            <w:trPr>
              <w:gridBefore w:val="1"/>
              <w:wBefore w:w="113" w:type="dxa"/>
            </w:trPr>
          </w:trPrChange>
        </w:trPr>
        <w:tc>
          <w:tcPr>
            <w:cnfStyle w:val="001000000000" w:firstRow="0" w:lastRow="0" w:firstColumn="1" w:lastColumn="0" w:oddVBand="0" w:evenVBand="0" w:oddHBand="0" w:evenHBand="0" w:firstRowFirstColumn="0" w:firstRowLastColumn="0" w:lastRowFirstColumn="0" w:lastRowLastColumn="0"/>
            <w:tcW w:w="0" w:type="dxa"/>
            <w:tcPrChange w:id="216" w:author="Hon Kit Mok" w:date="2023-11-06T18:49:00Z">
              <w:tcPr>
                <w:tcW w:w="1705" w:type="dxa"/>
                <w:gridSpan w:val="2"/>
              </w:tcPr>
            </w:tcPrChange>
          </w:tcPr>
          <w:p w14:paraId="23880835" w14:textId="09E7F829" w:rsidR="00597940" w:rsidRDefault="00597940" w:rsidP="00597940">
            <w:ins w:id="217" w:author="Hon Kit Mok" w:date="2023-11-06T13:52:00Z">
              <w:r>
                <w:t>All members</w:t>
              </w:r>
            </w:ins>
          </w:p>
        </w:tc>
        <w:tc>
          <w:tcPr>
            <w:tcW w:w="1541" w:type="dxa"/>
            <w:tcPrChange w:id="218" w:author="Hon Kit Mok" w:date="2023-11-06T18:49:00Z">
              <w:tcPr>
                <w:tcW w:w="7645" w:type="dxa"/>
                <w:gridSpan w:val="2"/>
              </w:tcPr>
            </w:tcPrChange>
          </w:tcPr>
          <w:p w14:paraId="34AF8D1B" w14:textId="23280281" w:rsidR="00597940" w:rsidRDefault="00597940" w:rsidP="00597940">
            <w:pPr>
              <w:cnfStyle w:val="000000000000" w:firstRow="0" w:lastRow="0" w:firstColumn="0" w:lastColumn="0" w:oddVBand="0" w:evenVBand="0" w:oddHBand="0" w:evenHBand="0" w:firstRowFirstColumn="0" w:firstRowLastColumn="0" w:lastRowFirstColumn="0" w:lastRowLastColumn="0"/>
            </w:pPr>
            <w:ins w:id="219" w:author="Hon Kit Mok" w:date="2023-11-06T13:52:00Z">
              <w:r>
                <w:t>Taking up the designated roles of the proje</w:t>
              </w:r>
            </w:ins>
            <w:ins w:id="220" w:author="Hon Kit Mok" w:date="2023-11-06T13:53:00Z">
              <w:r>
                <w:t>cts and make preparation of the following progress.</w:t>
              </w:r>
            </w:ins>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3CA58AC6" w:rsidR="003673AA" w:rsidRDefault="00E44812" w:rsidP="00F1473D">
            <w:pPr>
              <w:rPr>
                <w:b w:val="0"/>
                <w:bCs w:val="0"/>
                <w:sz w:val="28"/>
                <w:szCs w:val="28"/>
              </w:rPr>
            </w:pPr>
            <w:r>
              <w:rPr>
                <w:b w:val="0"/>
                <w:bCs w:val="0"/>
                <w:sz w:val="28"/>
                <w:szCs w:val="28"/>
              </w:rPr>
              <w:t>Git repo creation</w:t>
            </w:r>
          </w:p>
        </w:tc>
        <w:tc>
          <w:tcPr>
            <w:tcW w:w="6115" w:type="dxa"/>
          </w:tcPr>
          <w:p w14:paraId="11FBF23C" w14:textId="5FE22738" w:rsidR="003673AA" w:rsidRDefault="00C602D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Provided a space to store project process</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6B230CA7" w:rsidR="003673AA" w:rsidRDefault="00C602DF" w:rsidP="00F1473D">
            <w:pPr>
              <w:rPr>
                <w:b w:val="0"/>
                <w:bCs w:val="0"/>
                <w:sz w:val="28"/>
                <w:szCs w:val="28"/>
              </w:rPr>
            </w:pPr>
            <w:r>
              <w:rPr>
                <w:b w:val="0"/>
                <w:bCs w:val="0"/>
                <w:sz w:val="28"/>
                <w:szCs w:val="28"/>
              </w:rPr>
              <w:t>Jira board creation</w:t>
            </w:r>
          </w:p>
        </w:tc>
        <w:tc>
          <w:tcPr>
            <w:tcW w:w="6115" w:type="dxa"/>
          </w:tcPr>
          <w:p w14:paraId="6F5C7D37" w14:textId="26034DB4" w:rsidR="003673AA" w:rsidRDefault="00C602D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Provided a place to share the progress status</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075F390A" w:rsidR="003673AA" w:rsidRDefault="00063DA9" w:rsidP="00F1473D">
            <w:pPr>
              <w:rPr>
                <w:b w:val="0"/>
                <w:bCs w:val="0"/>
                <w:sz w:val="28"/>
                <w:szCs w:val="28"/>
              </w:rPr>
            </w:pPr>
            <w:ins w:id="221" w:author="Hon Kit Mok" w:date="2023-11-06T13:55:00Z">
              <w:r>
                <w:rPr>
                  <w:b w:val="0"/>
                  <w:bCs w:val="0"/>
                  <w:sz w:val="28"/>
                  <w:szCs w:val="28"/>
                </w:rPr>
                <w:t>Create the platforms of communication during the project</w:t>
              </w:r>
            </w:ins>
          </w:p>
        </w:tc>
        <w:tc>
          <w:tcPr>
            <w:tcW w:w="6115" w:type="dxa"/>
          </w:tcPr>
          <w:p w14:paraId="68B79099" w14:textId="2118D31F" w:rsidR="003673AA" w:rsidRDefault="00063DA9" w:rsidP="00F1473D">
            <w:pPr>
              <w:cnfStyle w:val="000000100000" w:firstRow="0" w:lastRow="0" w:firstColumn="0" w:lastColumn="0" w:oddVBand="0" w:evenVBand="0" w:oddHBand="1" w:evenHBand="0" w:firstRowFirstColumn="0" w:firstRowLastColumn="0" w:lastRowFirstColumn="0" w:lastRowLastColumn="0"/>
              <w:rPr>
                <w:b/>
                <w:bCs/>
                <w:sz w:val="28"/>
                <w:szCs w:val="28"/>
              </w:rPr>
            </w:pPr>
            <w:ins w:id="222" w:author="Hon Kit Mok" w:date="2023-11-06T13:55:00Z">
              <w:r>
                <w:rPr>
                  <w:b/>
                  <w:bCs/>
                  <w:sz w:val="28"/>
                  <w:szCs w:val="28"/>
                </w:rPr>
                <w:t xml:space="preserve">Aparts from the Git and Jira board, members can </w:t>
              </w:r>
            </w:ins>
            <w:ins w:id="223" w:author="Hon Kit Mok" w:date="2023-11-06T13:56:00Z">
              <w:r>
                <w:rPr>
                  <w:b/>
                  <w:bCs/>
                  <w:sz w:val="28"/>
                  <w:szCs w:val="28"/>
                </w:rPr>
                <w:t>communicate via group whatapps and MS Teams channel</w:t>
              </w:r>
            </w:ins>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0FE645A7" w:rsidR="003673AA" w:rsidRDefault="008543FD" w:rsidP="00F1473D">
            <w:pPr>
              <w:rPr>
                <w:b w:val="0"/>
                <w:bCs w:val="0"/>
                <w:sz w:val="28"/>
                <w:szCs w:val="28"/>
              </w:rPr>
            </w:pPr>
            <w:r w:rsidRPr="008543FD">
              <w:rPr>
                <w:b w:val="0"/>
                <w:bCs w:val="0"/>
                <w:sz w:val="28"/>
                <w:szCs w:val="28"/>
              </w:rPr>
              <w:t>Provide Git operation procedures</w:t>
            </w:r>
          </w:p>
        </w:tc>
        <w:tc>
          <w:tcPr>
            <w:tcW w:w="6115" w:type="dxa"/>
          </w:tcPr>
          <w:p w14:paraId="33AF5FC8" w14:textId="20792329" w:rsidR="003673AA" w:rsidRDefault="008543FD"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8543FD">
              <w:rPr>
                <w:b/>
                <w:bCs/>
                <w:sz w:val="28"/>
                <w:szCs w:val="28"/>
              </w:rPr>
              <w:t>Increase group members' familiarity with github to improve the progress of milestone completion.</w:t>
            </w: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7FF85313" w:rsidR="003673AA" w:rsidRDefault="00265A53" w:rsidP="00F1473D">
            <w:pPr>
              <w:rPr>
                <w:b w:val="0"/>
                <w:bCs w:val="0"/>
                <w:sz w:val="28"/>
                <w:szCs w:val="28"/>
              </w:rPr>
            </w:pPr>
            <w:r>
              <w:rPr>
                <w:b w:val="0"/>
                <w:bCs w:val="0"/>
                <w:sz w:val="28"/>
                <w:szCs w:val="28"/>
              </w:rPr>
              <w:t>Git repo creation</w:t>
            </w:r>
          </w:p>
        </w:tc>
        <w:tc>
          <w:tcPr>
            <w:tcW w:w="6115" w:type="dxa"/>
          </w:tcPr>
          <w:p w14:paraId="40B4EC60" w14:textId="4C0AB6A3" w:rsidR="003673AA" w:rsidRDefault="00265A5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Instruction is clear</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3745AE2F" w:rsidR="003673AA" w:rsidRDefault="00265A53" w:rsidP="00F1473D">
            <w:pPr>
              <w:rPr>
                <w:b w:val="0"/>
                <w:bCs w:val="0"/>
                <w:sz w:val="28"/>
                <w:szCs w:val="28"/>
              </w:rPr>
            </w:pPr>
            <w:r>
              <w:rPr>
                <w:b w:val="0"/>
                <w:bCs w:val="0"/>
                <w:sz w:val="28"/>
                <w:szCs w:val="28"/>
              </w:rPr>
              <w:lastRenderedPageBreak/>
              <w:t>Jira board creation</w:t>
            </w:r>
          </w:p>
        </w:tc>
        <w:tc>
          <w:tcPr>
            <w:tcW w:w="6115" w:type="dxa"/>
          </w:tcPr>
          <w:p w14:paraId="70ECED44" w14:textId="1CB1CB5A" w:rsidR="003673AA" w:rsidRDefault="00265A5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Instruction is clear</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53E303C3" w14:textId="77777777" w:rsidR="00864667" w:rsidRDefault="00864667" w:rsidP="00864667"/>
    <w:p w14:paraId="6D59EA8C" w14:textId="6AD6D7D0" w:rsidR="0007552C"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r w:rsidR="00A70D79">
        <w:t>i</w:t>
      </w:r>
      <w:r w:rsidR="003D3B5A">
        <w:t xml:space="preserve">. Version control system its name speaks itself. It keeps tracks of versions of your works. Whenever changes are made, it would be recognized and recorded by the system. </w:t>
      </w:r>
      <w:r w:rsidR="00256826">
        <w:t xml:space="preserve">Users can input message for each </w:t>
      </w:r>
      <w:r w:rsidR="001A1B1E">
        <w:t>change</w:t>
      </w:r>
      <w:r w:rsidR="00256826">
        <w:t xml:space="preserve"> and then commit to the system. </w:t>
      </w:r>
      <w:r w:rsidR="001A1B1E">
        <w:t>There are a lot of information being collected and stored, for example, the change itself, change date, change by which person, etc.</w:t>
      </w:r>
      <w:r w:rsidR="0007552C">
        <w:t xml:space="preserve"> And thus users can trace and revert changes whenever things go wrong.</w:t>
      </w:r>
    </w:p>
    <w:p w14:paraId="61940590" w14:textId="66D684B6" w:rsidR="0097535C" w:rsidRDefault="00A70D79" w:rsidP="00A70D79">
      <w:pPr>
        <w:pStyle w:val="ListParagraph"/>
      </w:pPr>
      <w:r>
        <w:t xml:space="preserve">ii. </w:t>
      </w:r>
      <w:r w:rsidR="005D3C9E">
        <w:t>GIT supports branc</w:t>
      </w:r>
      <w:r w:rsidR="004B1014">
        <w:t>h</w:t>
      </w:r>
      <w:r w:rsidR="005D3C9E">
        <w:t xml:space="preserve">. </w:t>
      </w:r>
      <w:r w:rsidR="004B1014">
        <w:t xml:space="preserve">Branch is a technology which is beneficial for collaboration and separation between production and development version control. </w:t>
      </w:r>
      <w:r w:rsidR="007B7D0A">
        <w:t>Users can create many branches other than the main branch for different usage. It can be separation of development work copy and production work copy and also can be used to separate works between different users.</w:t>
      </w:r>
      <w:r w:rsidR="0097535C">
        <w:br/>
      </w:r>
      <w:r w:rsidR="0097535C">
        <w:lastRenderedPageBreak/>
        <w:br/>
      </w:r>
      <w:r w:rsidR="0002440F">
        <w:t xml:space="preserve">iii. </w:t>
      </w:r>
      <w:r w:rsidR="00154483">
        <w:t xml:space="preserve">Conflict detection is another great benefit from </w:t>
      </w:r>
      <w:r w:rsidR="005F1EC2">
        <w:t xml:space="preserve">version control system. </w:t>
      </w:r>
      <w:r w:rsidR="00C84186">
        <w:t xml:space="preserve">From time to time, users may create a lot of branches. </w:t>
      </w:r>
      <w:r w:rsidR="001F2513">
        <w:t xml:space="preserve">To a certain stage of </w:t>
      </w:r>
      <w:r w:rsidR="00302CCC">
        <w:t xml:space="preserve">development, users may merge different branches together. Different versions from different branches may have conflicts between them. </w:t>
      </w:r>
      <w:r w:rsidR="00265A42">
        <w:t>Version control systems often comes with a function to compare versions and detect these conflicts, so that users can locate the problem in the works.</w:t>
      </w:r>
      <w:r w:rsidR="0097535C">
        <w:br/>
      </w:r>
      <w:del w:id="224" w:author="Hon Kit Mok" w:date="2023-11-06T13:57:00Z">
        <w:r w:rsidR="0097535C" w:rsidDel="00063DA9">
          <w:br/>
        </w:r>
        <w:r w:rsidR="0097535C" w:rsidDel="00063DA9">
          <w:br/>
        </w:r>
        <w:r w:rsidR="0097535C" w:rsidDel="00063DA9">
          <w:br/>
        </w:r>
        <w:r w:rsidR="0097535C" w:rsidDel="00063DA9">
          <w:br/>
        </w:r>
      </w:del>
      <w:r w:rsidR="0097535C">
        <w:br/>
      </w:r>
    </w:p>
    <w:p w14:paraId="2F1DB6C3" w14:textId="5559F422" w:rsidR="00755F51" w:rsidRDefault="00DE4BD1" w:rsidP="008C2466">
      <w:pPr>
        <w:pStyle w:val="ListParagraph"/>
        <w:numPr>
          <w:ilvl w:val="0"/>
          <w:numId w:val="2"/>
        </w:numPr>
      </w:pPr>
      <w:r>
        <w:t>Jira is a modern, web-based tool for managing software projects. Describe 3 advantages of using a project management tool like Jira.</w:t>
      </w:r>
      <w:r w:rsidR="000C73AF">
        <w:br/>
      </w:r>
      <w:r w:rsidR="000C73AF">
        <w:br/>
      </w:r>
      <w:r w:rsidR="00755F51">
        <w:t>i.</w:t>
      </w:r>
      <w:r w:rsidR="006D4A1F">
        <w:t xml:space="preserve"> Jira is basically constructed for the </w:t>
      </w:r>
      <w:r w:rsidR="000E19B4">
        <w:t xml:space="preserve">Agile style project management. </w:t>
      </w:r>
      <w:r w:rsidR="00433E5A">
        <w:t xml:space="preserve">The functionality fits perfectly for Agile. </w:t>
      </w:r>
      <w:r w:rsidR="00D014A7">
        <w:t xml:space="preserve">One of the core ideas of Agile is to break down work into smaller portions, determine what is achievable in one sprint and then fulfill the target afterwards. </w:t>
      </w:r>
      <w:r w:rsidR="009F24E5">
        <w:t>Jira is designed for this style of project management.</w:t>
      </w:r>
    </w:p>
    <w:p w14:paraId="43488978" w14:textId="1E728724" w:rsidR="00755F51" w:rsidRDefault="00755F51" w:rsidP="00755F51">
      <w:pPr>
        <w:ind w:left="720"/>
      </w:pPr>
      <w:r>
        <w:t>ii.</w:t>
      </w:r>
      <w:r w:rsidR="000C477D">
        <w:t xml:space="preserve"> </w:t>
      </w:r>
      <w:r w:rsidR="00EF236F">
        <w:t xml:space="preserve">Jira is excellent for users and managers to track the progress of works. </w:t>
      </w:r>
      <w:r w:rsidR="000C1ABE">
        <w:t xml:space="preserve">There are stages of tasks predefined for users. And then users and create tasks on those stages. </w:t>
      </w:r>
      <w:r w:rsidR="004660DB">
        <w:t>Project managers and developers can move the tasks to different stages to indicate the progress of tasks. These changes will be shown to all jira board users so that everyone can see the progress of tasks which is great for project management.</w:t>
      </w:r>
    </w:p>
    <w:p w14:paraId="328EB8EB" w14:textId="34B7DB91" w:rsidR="00DE4BD1" w:rsidRDefault="00755F51" w:rsidP="00755F51">
      <w:pPr>
        <w:ind w:left="720"/>
      </w:pPr>
      <w:r>
        <w:t>iii.</w:t>
      </w:r>
      <w:r w:rsidR="00E345D0">
        <w:t xml:space="preserve"> </w:t>
      </w:r>
      <w:r w:rsidR="00D93931">
        <w:t xml:space="preserve">As being a web-based tool, jira supports real-time and instant update from users. When users update task detail, change progress status and leave comments to task, these can be shown instantly on other users on the board. This allows users </w:t>
      </w:r>
      <w:r w:rsidR="00D456CC">
        <w:t xml:space="preserve">solve problem and collaborate with others easily. </w:t>
      </w:r>
      <w:r w:rsidR="000C73AF">
        <w:br/>
      </w:r>
      <w:del w:id="225" w:author="Hon Kit Mok" w:date="2023-11-06T13:57:00Z">
        <w:r w:rsidR="00DE4BD1" w:rsidDel="00063DA9">
          <w:br/>
        </w:r>
      </w:del>
    </w:p>
    <w:p w14:paraId="47CD4005" w14:textId="38F64D40" w:rsidR="008C2466" w:rsidRDefault="00DE4BD1" w:rsidP="008C2466">
      <w:pPr>
        <w:pStyle w:val="ListParagraph"/>
        <w:numPr>
          <w:ilvl w:val="0"/>
          <w:numId w:val="2"/>
        </w:numPr>
      </w:pPr>
      <w:r>
        <w:t>Write a brief history of the Kanban board. Desc</w:t>
      </w:r>
      <w:r w:rsidR="000C73AF">
        <w:t>ribe why it is useful in a project like this one.</w:t>
      </w:r>
      <w:r w:rsidR="00D16C96">
        <w:br/>
      </w:r>
      <w:r w:rsidR="00D16C96">
        <w:br/>
      </w:r>
      <w:r w:rsidR="00BB7345">
        <w:t xml:space="preserve">Kanban is a Japanese word which basically means board. So Kanban board actually means board board. It was first developed by a Japanese Engineer Taiichi Ohno in the early 1940s. </w:t>
      </w:r>
      <w:r w:rsidR="00645015">
        <w:t>The aim of Kanban board is to control and manage work at every stage of production</w:t>
      </w:r>
      <w:r w:rsidR="00A606C0">
        <w:t xml:space="preserve"> at Toyota</w:t>
      </w:r>
      <w:r w:rsidR="00645015">
        <w:t>.</w:t>
      </w:r>
      <w:r w:rsidR="008D0B60">
        <w:t xml:space="preserve"> It was found that the productivity and efficiency of Toyota are slower than the American competitors. </w:t>
      </w:r>
      <w:r w:rsidR="004D1B24">
        <w:t>So they developed this system to better manage tasks and materials needed at different stages.</w:t>
      </w:r>
      <w:r w:rsidR="00B22795">
        <w:t xml:space="preserve"> In result, the productivity of Toyota in car making increased and also reduced wastes of money in inventories. </w:t>
      </w:r>
      <w:r w:rsidR="0015433C">
        <w:t>The modern Kanban board system is developed from the Toyota’s one. The idea of managing small details in different stages in the core of it. It is very suitable for IT project management.</w:t>
      </w:r>
      <w:r w:rsidR="00A606C0">
        <w:t xml:space="preserve"> </w:t>
      </w:r>
      <w:r w:rsidR="00D16C96">
        <w:br/>
      </w:r>
      <w:r w:rsidR="00D16C96">
        <w:br/>
      </w:r>
      <w:r w:rsidR="00D16C96">
        <w:br/>
      </w:r>
      <w:r w:rsidR="00D16C96">
        <w:br/>
      </w:r>
      <w:r w:rsidR="00D16C96">
        <w:br/>
      </w:r>
      <w:r w:rsidR="00D16C96">
        <w:br/>
      </w:r>
      <w:r w:rsidR="00D16C96">
        <w:br/>
      </w:r>
      <w:r w:rsidR="00D16C96">
        <w:lastRenderedPageBreak/>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21F15" w14:textId="77777777" w:rsidR="00295543" w:rsidRDefault="00295543" w:rsidP="000F159C">
      <w:pPr>
        <w:spacing w:after="0" w:line="240" w:lineRule="auto"/>
      </w:pPr>
      <w:r>
        <w:separator/>
      </w:r>
    </w:p>
  </w:endnote>
  <w:endnote w:type="continuationSeparator" w:id="0">
    <w:p w14:paraId="6DCF553B" w14:textId="77777777" w:rsidR="00295543" w:rsidRDefault="00295543" w:rsidP="000F1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D5702" w14:textId="77777777" w:rsidR="00295543" w:rsidRDefault="00295543" w:rsidP="000F159C">
      <w:pPr>
        <w:spacing w:after="0" w:line="240" w:lineRule="auto"/>
      </w:pPr>
      <w:r>
        <w:separator/>
      </w:r>
    </w:p>
  </w:footnote>
  <w:footnote w:type="continuationSeparator" w:id="0">
    <w:p w14:paraId="45ABEFC2" w14:textId="77777777" w:rsidR="00295543" w:rsidRDefault="00295543" w:rsidP="000F15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n Kit Mok">
    <w15:presenceInfo w15:providerId="AD" w15:userId="S::hkmok@myseneca.ca::39028501-c5fe-47c4-8181-ddf9aedbc636"/>
  </w15:person>
  <w15:person w15:author="Roger Xu">
    <w15:presenceInfo w15:providerId="Windows Live" w15:userId="ebc70313158251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948"/>
    <w:rsid w:val="0002440F"/>
    <w:rsid w:val="000510E4"/>
    <w:rsid w:val="00055F84"/>
    <w:rsid w:val="00063DA9"/>
    <w:rsid w:val="0007552C"/>
    <w:rsid w:val="00085F30"/>
    <w:rsid w:val="000C1ABE"/>
    <w:rsid w:val="000C477D"/>
    <w:rsid w:val="000C73AF"/>
    <w:rsid w:val="000E19B4"/>
    <w:rsid w:val="000F159C"/>
    <w:rsid w:val="001233E8"/>
    <w:rsid w:val="0015433C"/>
    <w:rsid w:val="00154483"/>
    <w:rsid w:val="0017399E"/>
    <w:rsid w:val="001A1B1E"/>
    <w:rsid w:val="001F2513"/>
    <w:rsid w:val="0021741D"/>
    <w:rsid w:val="00221B94"/>
    <w:rsid w:val="00224AE4"/>
    <w:rsid w:val="00237A90"/>
    <w:rsid w:val="00250D4F"/>
    <w:rsid w:val="00256826"/>
    <w:rsid w:val="00265A42"/>
    <w:rsid w:val="00265A53"/>
    <w:rsid w:val="00285DD5"/>
    <w:rsid w:val="002913FC"/>
    <w:rsid w:val="00295543"/>
    <w:rsid w:val="002B7FBA"/>
    <w:rsid w:val="00302CCC"/>
    <w:rsid w:val="00307C8B"/>
    <w:rsid w:val="003173B0"/>
    <w:rsid w:val="0032438A"/>
    <w:rsid w:val="003673AA"/>
    <w:rsid w:val="00367803"/>
    <w:rsid w:val="003D3B5A"/>
    <w:rsid w:val="003D4E5C"/>
    <w:rsid w:val="003D5832"/>
    <w:rsid w:val="003E5CFC"/>
    <w:rsid w:val="0043076C"/>
    <w:rsid w:val="00433E5A"/>
    <w:rsid w:val="00445813"/>
    <w:rsid w:val="00454005"/>
    <w:rsid w:val="004660DB"/>
    <w:rsid w:val="00474DFD"/>
    <w:rsid w:val="0049056F"/>
    <w:rsid w:val="004B1014"/>
    <w:rsid w:val="004C3801"/>
    <w:rsid w:val="004D1B24"/>
    <w:rsid w:val="00522BCC"/>
    <w:rsid w:val="005264BB"/>
    <w:rsid w:val="0055408A"/>
    <w:rsid w:val="00561FEC"/>
    <w:rsid w:val="00597940"/>
    <w:rsid w:val="005B4522"/>
    <w:rsid w:val="005C743C"/>
    <w:rsid w:val="005C7CD8"/>
    <w:rsid w:val="005D3C9E"/>
    <w:rsid w:val="005E0050"/>
    <w:rsid w:val="005F1EC2"/>
    <w:rsid w:val="005F662B"/>
    <w:rsid w:val="00636668"/>
    <w:rsid w:val="00645015"/>
    <w:rsid w:val="00665F35"/>
    <w:rsid w:val="0068687C"/>
    <w:rsid w:val="00691001"/>
    <w:rsid w:val="00693ACC"/>
    <w:rsid w:val="006D4A1F"/>
    <w:rsid w:val="00733FD2"/>
    <w:rsid w:val="00740791"/>
    <w:rsid w:val="007443D0"/>
    <w:rsid w:val="00755F51"/>
    <w:rsid w:val="00763182"/>
    <w:rsid w:val="00764038"/>
    <w:rsid w:val="007A3F41"/>
    <w:rsid w:val="007B7D0A"/>
    <w:rsid w:val="007F4413"/>
    <w:rsid w:val="007F5D4C"/>
    <w:rsid w:val="008543FD"/>
    <w:rsid w:val="008615DB"/>
    <w:rsid w:val="00864667"/>
    <w:rsid w:val="008B2806"/>
    <w:rsid w:val="008B6CB7"/>
    <w:rsid w:val="008B71F6"/>
    <w:rsid w:val="008C0F8F"/>
    <w:rsid w:val="008C2466"/>
    <w:rsid w:val="008D0B60"/>
    <w:rsid w:val="008E2F5F"/>
    <w:rsid w:val="00927AF6"/>
    <w:rsid w:val="0093191D"/>
    <w:rsid w:val="0097535C"/>
    <w:rsid w:val="00977D89"/>
    <w:rsid w:val="00981A72"/>
    <w:rsid w:val="00985EBF"/>
    <w:rsid w:val="00991340"/>
    <w:rsid w:val="009E2FCE"/>
    <w:rsid w:val="009E6AE9"/>
    <w:rsid w:val="009F24E5"/>
    <w:rsid w:val="009F7152"/>
    <w:rsid w:val="00A32DD8"/>
    <w:rsid w:val="00A37258"/>
    <w:rsid w:val="00A474B2"/>
    <w:rsid w:val="00A606C0"/>
    <w:rsid w:val="00A70D79"/>
    <w:rsid w:val="00A73054"/>
    <w:rsid w:val="00A86788"/>
    <w:rsid w:val="00A87B7D"/>
    <w:rsid w:val="00AA7C97"/>
    <w:rsid w:val="00AC6173"/>
    <w:rsid w:val="00AF6B17"/>
    <w:rsid w:val="00B1392C"/>
    <w:rsid w:val="00B15C06"/>
    <w:rsid w:val="00B22795"/>
    <w:rsid w:val="00B53787"/>
    <w:rsid w:val="00B77045"/>
    <w:rsid w:val="00BB08A0"/>
    <w:rsid w:val="00BB7345"/>
    <w:rsid w:val="00BD6A8D"/>
    <w:rsid w:val="00C01FF1"/>
    <w:rsid w:val="00C2465E"/>
    <w:rsid w:val="00C31697"/>
    <w:rsid w:val="00C602DF"/>
    <w:rsid w:val="00C67156"/>
    <w:rsid w:val="00C84186"/>
    <w:rsid w:val="00C8763B"/>
    <w:rsid w:val="00CC1197"/>
    <w:rsid w:val="00CD7E18"/>
    <w:rsid w:val="00D014A7"/>
    <w:rsid w:val="00D02036"/>
    <w:rsid w:val="00D05325"/>
    <w:rsid w:val="00D1524E"/>
    <w:rsid w:val="00D16C96"/>
    <w:rsid w:val="00D32462"/>
    <w:rsid w:val="00D40C50"/>
    <w:rsid w:val="00D456CC"/>
    <w:rsid w:val="00D533F3"/>
    <w:rsid w:val="00D70D7C"/>
    <w:rsid w:val="00D87322"/>
    <w:rsid w:val="00D917DD"/>
    <w:rsid w:val="00D93931"/>
    <w:rsid w:val="00D94188"/>
    <w:rsid w:val="00DD3456"/>
    <w:rsid w:val="00DE4BD1"/>
    <w:rsid w:val="00DE76B1"/>
    <w:rsid w:val="00E078E0"/>
    <w:rsid w:val="00E30A7C"/>
    <w:rsid w:val="00E345D0"/>
    <w:rsid w:val="00E44812"/>
    <w:rsid w:val="00E44BA2"/>
    <w:rsid w:val="00E61084"/>
    <w:rsid w:val="00E8453B"/>
    <w:rsid w:val="00EA130A"/>
    <w:rsid w:val="00EF236F"/>
    <w:rsid w:val="00EF5C5E"/>
    <w:rsid w:val="00F0115C"/>
    <w:rsid w:val="00FA21D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764038"/>
    <w:pPr>
      <w:spacing w:after="0" w:line="240" w:lineRule="auto"/>
    </w:pPr>
  </w:style>
  <w:style w:type="paragraph" w:styleId="Header">
    <w:name w:val="header"/>
    <w:basedOn w:val="Normal"/>
    <w:link w:val="HeaderChar"/>
    <w:uiPriority w:val="99"/>
    <w:unhideWhenUsed/>
    <w:rsid w:val="000F159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0F159C"/>
    <w:rPr>
      <w:sz w:val="20"/>
      <w:szCs w:val="20"/>
    </w:rPr>
  </w:style>
  <w:style w:type="paragraph" w:styleId="Footer">
    <w:name w:val="footer"/>
    <w:basedOn w:val="Normal"/>
    <w:link w:val="FooterChar"/>
    <w:uiPriority w:val="99"/>
    <w:unhideWhenUsed/>
    <w:rsid w:val="000F159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0F159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sheida dabbaghian</cp:lastModifiedBy>
  <cp:revision>139</cp:revision>
  <dcterms:created xsi:type="dcterms:W3CDTF">2023-04-02T19:23:00Z</dcterms:created>
  <dcterms:modified xsi:type="dcterms:W3CDTF">2023-11-08T03:02:00Z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48e82fafe0cd5af8dc0dd7c2219c5ca76ec5492baff5f1c6f585f6b69066ccb6</vt:lpwstr>
  </property>
</Properties>
</file>